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D86AA4" w14:textId="77777777" w:rsidR="00BF6868" w:rsidRDefault="001049F3">
      <w:pPr>
        <w:pStyle w:val="Heading1"/>
        <w:rPr>
          <w:rFonts w:eastAsia="Times New Roman"/>
        </w:rPr>
      </w:pPr>
      <w:r>
        <w:rPr>
          <w:rFonts w:eastAsia="Times New Roman"/>
        </w:rPr>
        <w:t>Mood Forest</w:t>
      </w:r>
    </w:p>
    <w:p w14:paraId="137FCE3A" w14:textId="77777777" w:rsidR="00BF6868" w:rsidRDefault="001049F3">
      <w:pPr>
        <w:pStyle w:val="NormalWeb"/>
        <w:spacing w:line="480" w:lineRule="auto"/>
        <w:rPr>
          <w:rFonts w:ascii="Source Sans Pro" w:hAnsi="Source Sans Pro"/>
          <w:color w:val="000000"/>
          <w:spacing w:val="9"/>
          <w:sz w:val="36"/>
          <w:szCs w:val="36"/>
        </w:rPr>
      </w:pPr>
      <w:r>
        <w:rPr>
          <w:rFonts w:ascii="Source Sans Pro" w:hAnsi="Source Sans Pro"/>
          <w:color w:val="000000"/>
          <w:spacing w:val="9"/>
          <w:sz w:val="36"/>
          <w:szCs w:val="36"/>
        </w:rPr>
        <w:t>Can the wild make us fit for the modern world?</w:t>
      </w:r>
    </w:p>
    <w:p w14:paraId="291746D6" w14:textId="77777777" w:rsidR="00BF6868" w:rsidRDefault="002B60DC">
      <w:pPr>
        <w:numPr>
          <w:ilvl w:val="0"/>
          <w:numId w:val="1"/>
        </w:numPr>
        <w:spacing w:before="100" w:beforeAutospacing="1" w:after="100" w:afterAutospacing="1" w:line="480" w:lineRule="auto"/>
        <w:textAlignment w:val="center"/>
        <w:rPr>
          <w:rFonts w:ascii="Source Sans Pro" w:eastAsia="Times New Roman" w:hAnsi="Source Sans Pro"/>
          <w:color w:val="000000"/>
          <w:spacing w:val="9"/>
          <w:sz w:val="36"/>
          <w:szCs w:val="36"/>
        </w:rPr>
      </w:pPr>
      <w:hyperlink w:anchor="first" w:history="1">
        <w:r w:rsidR="001049F3">
          <w:rPr>
            <w:rStyle w:val="label2"/>
            <w:rFonts w:ascii="Source Sans Pro" w:eastAsia="Times New Roman" w:hAnsi="Source Sans Pro"/>
            <w:color w:val="000000"/>
            <w:spacing w:val="9"/>
            <w:sz w:val="36"/>
            <w:szCs w:val="36"/>
          </w:rPr>
          <w:t>Next</w:t>
        </w:r>
      </w:hyperlink>
    </w:p>
    <w:p w14:paraId="7D054952" w14:textId="77777777" w:rsidR="00BF6868" w:rsidRDefault="001049F3">
      <w:pPr>
        <w:spacing w:line="480" w:lineRule="auto"/>
        <w:divId w:val="772171018"/>
        <w:rPr>
          <w:rFonts w:ascii="Source Sans Pro" w:eastAsia="Times New Roman" w:hAnsi="Source Sans Pro"/>
          <w:color w:val="000000"/>
          <w:spacing w:val="9"/>
          <w:sz w:val="36"/>
          <w:szCs w:val="36"/>
        </w:rPr>
      </w:pPr>
      <w:r>
        <w:rPr>
          <w:rFonts w:ascii="Source Sans Pro" w:eastAsia="Times New Roman" w:hAnsi="Source Sans Pro"/>
          <w:noProof/>
          <w:color w:val="000000"/>
          <w:spacing w:val="9"/>
          <w:sz w:val="36"/>
          <w:szCs w:val="36"/>
          <w:bdr w:val="none" w:sz="0" w:space="0" w:color="auto" w:frame="1"/>
        </w:rPr>
        <w:lastRenderedPageBreak/>
        <w:drawing>
          <wp:inline distT="0" distB="0" distL="0" distR="0" wp14:anchorId="111687A8" wp14:editId="285EF1A7">
            <wp:extent cx="10160000" cy="10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0160000" cy="10160000"/>
                    </a:xfrm>
                    <a:prstGeom prst="rect">
                      <a:avLst/>
                    </a:prstGeom>
                    <a:noFill/>
                    <a:ln>
                      <a:noFill/>
                    </a:ln>
                  </pic:spPr>
                </pic:pic>
              </a:graphicData>
            </a:graphic>
          </wp:inline>
        </w:drawing>
      </w:r>
    </w:p>
    <w:p w14:paraId="4EDAB6DD" w14:textId="77777777" w:rsidR="00BF6868" w:rsidRDefault="001049F3">
      <w:pPr>
        <w:pStyle w:val="Heading2"/>
        <w:rPr>
          <w:rFonts w:eastAsia="Times New Roman"/>
        </w:rPr>
      </w:pPr>
      <w:r>
        <w:rPr>
          <w:rFonts w:eastAsia="Times New Roman"/>
        </w:rPr>
        <w:lastRenderedPageBreak/>
        <w:t>Mood Forest Model</w:t>
      </w:r>
    </w:p>
    <w:p w14:paraId="37A621AA" w14:textId="77777777" w:rsidR="00BF6868" w:rsidRDefault="001049F3">
      <w:pPr>
        <w:spacing w:line="480" w:lineRule="auto"/>
        <w:rPr>
          <w:rFonts w:ascii="Source Sans Pro" w:eastAsia="Times New Roman" w:hAnsi="Source Sans Pro"/>
          <w:color w:val="000000"/>
          <w:spacing w:val="9"/>
          <w:sz w:val="36"/>
          <w:szCs w:val="36"/>
        </w:rPr>
      </w:pPr>
      <w:r>
        <w:rPr>
          <w:rStyle w:val="Strong"/>
          <w:rFonts w:ascii="Source Sans Pro" w:eastAsia="Times New Roman" w:hAnsi="Source Sans Pro"/>
          <w:spacing w:val="9"/>
          <w:sz w:val="36"/>
          <w:szCs w:val="36"/>
        </w:rPr>
        <w:t>Wilderness, emotional health and homeostasis hypothesis</w:t>
      </w:r>
    </w:p>
    <w:p w14:paraId="7B664761" w14:textId="77777777" w:rsidR="00BF6868" w:rsidRDefault="001049F3">
      <w:pPr>
        <w:spacing w:line="480" w:lineRule="auto"/>
        <w:divId w:val="1329866795"/>
        <w:rPr>
          <w:rFonts w:ascii="Source Sans Pro" w:eastAsia="Times New Roman" w:hAnsi="Source Sans Pro"/>
          <w:color w:val="000000"/>
          <w:spacing w:val="9"/>
          <w:sz w:val="36"/>
          <w:szCs w:val="36"/>
        </w:rPr>
      </w:pPr>
      <w:r>
        <w:rPr>
          <w:rFonts w:ascii="Source Sans Pro" w:eastAsia="Times New Roman" w:hAnsi="Source Sans Pro"/>
          <w:noProof/>
          <w:color w:val="000000"/>
          <w:spacing w:val="9"/>
          <w:sz w:val="36"/>
          <w:szCs w:val="36"/>
          <w:bdr w:val="none" w:sz="0" w:space="0" w:color="auto" w:frame="1"/>
        </w:rPr>
        <w:drawing>
          <wp:inline distT="0" distB="0" distL="0" distR="0" wp14:anchorId="5D69614B" wp14:editId="2EC65AFB">
            <wp:extent cx="8372475" cy="606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8372475" cy="6067425"/>
                    </a:xfrm>
                    <a:prstGeom prst="rect">
                      <a:avLst/>
                    </a:prstGeom>
                    <a:noFill/>
                    <a:ln>
                      <a:noFill/>
                    </a:ln>
                  </pic:spPr>
                </pic:pic>
              </a:graphicData>
            </a:graphic>
          </wp:inline>
        </w:drawing>
      </w:r>
    </w:p>
    <w:p w14:paraId="1DCD3F2A" w14:textId="77777777" w:rsidR="00BF6868" w:rsidRDefault="001049F3">
      <w:pPr>
        <w:pStyle w:val="Heading2"/>
        <w:rPr>
          <w:rFonts w:eastAsia="Times New Roman"/>
        </w:rPr>
      </w:pPr>
      <w:r>
        <w:rPr>
          <w:rFonts w:eastAsia="Times New Roman"/>
        </w:rPr>
        <w:t>What is the challenge?</w:t>
      </w:r>
    </w:p>
    <w:p w14:paraId="65FCE986" w14:textId="13ECA124" w:rsidR="00BF6868" w:rsidRDefault="001049F3">
      <w:pPr>
        <w:pStyle w:val="NormalWeb"/>
        <w:spacing w:line="480" w:lineRule="auto"/>
        <w:divId w:val="32733310"/>
        <w:rPr>
          <w:rFonts w:ascii="Source Sans Pro" w:hAnsi="Source Sans Pro"/>
          <w:color w:val="000000"/>
          <w:spacing w:val="9"/>
          <w:sz w:val="36"/>
          <w:szCs w:val="36"/>
        </w:rPr>
      </w:pPr>
      <w:r>
        <w:rPr>
          <w:rFonts w:ascii="Source Sans Pro" w:hAnsi="Source Sans Pro"/>
          <w:color w:val="000000"/>
          <w:spacing w:val="9"/>
          <w:sz w:val="36"/>
          <w:szCs w:val="36"/>
        </w:rPr>
        <w:lastRenderedPageBreak/>
        <w:t>Modernity is extremely advantageous to humanity in many ways: electricity, internet, airplanes, pharmaceuticals and much more</w:t>
      </w:r>
      <w:ins w:id="0" w:author="Admin" w:date="2021-07-27T20:50:00Z">
        <w:r w:rsidR="00EF41F7">
          <w:rPr>
            <w:rFonts w:ascii="Source Sans Pro" w:hAnsi="Source Sans Pro"/>
            <w:color w:val="000000"/>
            <w:spacing w:val="9"/>
            <w:sz w:val="36"/>
            <w:szCs w:val="36"/>
          </w:rPr>
          <w:t>.</w:t>
        </w:r>
      </w:ins>
      <w:del w:id="1" w:author="Admin" w:date="2021-07-27T20:49:00Z">
        <w:r w:rsidDel="00EF41F7">
          <w:rPr>
            <w:rFonts w:ascii="Source Sans Pro" w:hAnsi="Source Sans Pro"/>
            <w:color w:val="000000"/>
            <w:spacing w:val="9"/>
            <w:sz w:val="36"/>
            <w:szCs w:val="36"/>
          </w:rPr>
          <w:delText>;</w:delText>
        </w:r>
      </w:del>
      <w:r>
        <w:rPr>
          <w:rFonts w:ascii="Source Sans Pro" w:hAnsi="Source Sans Pro"/>
          <w:color w:val="000000"/>
          <w:spacing w:val="9"/>
          <w:sz w:val="36"/>
          <w:szCs w:val="36"/>
        </w:rPr>
        <w:t xml:space="preserve"> </w:t>
      </w:r>
      <w:ins w:id="2" w:author="Admin" w:date="2021-07-27T20:50:00Z">
        <w:r w:rsidR="00EF41F7">
          <w:rPr>
            <w:rFonts w:ascii="Source Sans Pro" w:hAnsi="Source Sans Pro"/>
            <w:color w:val="000000"/>
            <w:spacing w:val="9"/>
            <w:sz w:val="36"/>
            <w:szCs w:val="36"/>
          </w:rPr>
          <w:t>H</w:t>
        </w:r>
      </w:ins>
      <w:del w:id="3" w:author="Admin" w:date="2021-07-27T20:50:00Z">
        <w:r w:rsidDel="00EF41F7">
          <w:rPr>
            <w:rFonts w:ascii="Source Sans Pro" w:hAnsi="Source Sans Pro"/>
            <w:color w:val="000000"/>
            <w:spacing w:val="9"/>
            <w:sz w:val="36"/>
            <w:szCs w:val="36"/>
          </w:rPr>
          <w:delText>h</w:delText>
        </w:r>
      </w:del>
      <w:r>
        <w:rPr>
          <w:rFonts w:ascii="Source Sans Pro" w:hAnsi="Source Sans Pro"/>
          <w:color w:val="000000"/>
          <w:spacing w:val="9"/>
          <w:sz w:val="36"/>
          <w:szCs w:val="36"/>
        </w:rPr>
        <w:t xml:space="preserve">owever, </w:t>
      </w:r>
      <w:ins w:id="4" w:author="Admin" w:date="2021-07-27T20:50:00Z">
        <w:r w:rsidR="00EF41F7">
          <w:rPr>
            <w:rFonts w:ascii="Source Sans Pro" w:hAnsi="Source Sans Pro"/>
            <w:color w:val="000000"/>
            <w:spacing w:val="9"/>
            <w:sz w:val="36"/>
            <w:szCs w:val="36"/>
          </w:rPr>
          <w:t>the human</w:t>
        </w:r>
      </w:ins>
      <w:ins w:id="5" w:author="Madhur" w:date="2021-08-02T07:50:00Z">
        <w:r w:rsidR="006D426D">
          <w:rPr>
            <w:rFonts w:ascii="Source Sans Pro" w:hAnsi="Source Sans Pro"/>
            <w:color w:val="000000"/>
            <w:spacing w:val="9"/>
            <w:sz w:val="36"/>
            <w:szCs w:val="36"/>
          </w:rPr>
          <w:t xml:space="preserve"> </w:t>
        </w:r>
      </w:ins>
      <w:del w:id="6" w:author="Admin" w:date="2021-07-27T20:50:00Z">
        <w:r w:rsidDel="00EF41F7">
          <w:rPr>
            <w:rFonts w:ascii="Source Sans Pro" w:hAnsi="Source Sans Pro"/>
            <w:color w:val="000000"/>
            <w:spacing w:val="9"/>
            <w:sz w:val="36"/>
            <w:szCs w:val="36"/>
          </w:rPr>
          <w:delText xml:space="preserve">our </w:delText>
        </w:r>
      </w:del>
      <w:r>
        <w:rPr>
          <w:rFonts w:ascii="Source Sans Pro" w:hAnsi="Source Sans Pro"/>
          <w:color w:val="000000"/>
          <w:spacing w:val="9"/>
          <w:sz w:val="36"/>
          <w:szCs w:val="36"/>
        </w:rPr>
        <w:t xml:space="preserve">biological design, like </w:t>
      </w:r>
      <w:ins w:id="7" w:author="Admin" w:date="2021-07-27T20:49:00Z">
        <w:r w:rsidR="00EF41F7">
          <w:rPr>
            <w:rFonts w:ascii="Source Sans Pro" w:hAnsi="Source Sans Pro"/>
            <w:color w:val="000000"/>
            <w:spacing w:val="9"/>
            <w:sz w:val="36"/>
            <w:szCs w:val="36"/>
          </w:rPr>
          <w:t xml:space="preserve">that </w:t>
        </w:r>
      </w:ins>
      <w:r>
        <w:rPr>
          <w:rFonts w:ascii="Source Sans Pro" w:hAnsi="Source Sans Pro"/>
          <w:color w:val="000000"/>
          <w:spacing w:val="9"/>
          <w:sz w:val="36"/>
          <w:szCs w:val="36"/>
        </w:rPr>
        <w:t xml:space="preserve">of all other animals, still remains dominated by the ancient genome. While </w:t>
      </w:r>
      <w:ins w:id="8" w:author="Admin" w:date="2021-07-27T20:50:00Z">
        <w:r w:rsidR="00EF41F7">
          <w:rPr>
            <w:rFonts w:ascii="Source Sans Pro" w:hAnsi="Source Sans Pro"/>
            <w:color w:val="000000"/>
            <w:spacing w:val="9"/>
            <w:sz w:val="36"/>
            <w:szCs w:val="36"/>
          </w:rPr>
          <w:t xml:space="preserve">still </w:t>
        </w:r>
      </w:ins>
      <w:r>
        <w:rPr>
          <w:rFonts w:ascii="Source Sans Pro" w:hAnsi="Source Sans Pro"/>
          <w:color w:val="000000"/>
          <w:spacing w:val="9"/>
          <w:sz w:val="36"/>
          <w:szCs w:val="36"/>
        </w:rPr>
        <w:t>holding</w:t>
      </w:r>
      <w:ins w:id="9" w:author="Admin" w:date="2021-07-27T20:51:00Z">
        <w:r w:rsidR="00EF41F7">
          <w:rPr>
            <w:rFonts w:ascii="Source Sans Pro" w:hAnsi="Source Sans Pro"/>
            <w:color w:val="000000"/>
            <w:spacing w:val="9"/>
            <w:sz w:val="36"/>
            <w:szCs w:val="36"/>
          </w:rPr>
          <w:t>/maintaining</w:t>
        </w:r>
      </w:ins>
      <w:r>
        <w:rPr>
          <w:rFonts w:ascii="Source Sans Pro" w:hAnsi="Source Sans Pro"/>
          <w:color w:val="000000"/>
          <w:spacing w:val="9"/>
          <w:sz w:val="36"/>
          <w:szCs w:val="36"/>
        </w:rPr>
        <w:t xml:space="preserve"> the same old biology we have made two major</w:t>
      </w:r>
      <w:ins w:id="10" w:author="Admin" w:date="2021-07-27T20:51:00Z">
        <w:r w:rsidR="00EF41F7">
          <w:rPr>
            <w:rFonts w:ascii="Source Sans Pro" w:hAnsi="Source Sans Pro"/>
            <w:color w:val="000000"/>
            <w:spacing w:val="9"/>
            <w:sz w:val="36"/>
            <w:szCs w:val="36"/>
          </w:rPr>
          <w:t>/ critical</w:t>
        </w:r>
      </w:ins>
      <w:r>
        <w:rPr>
          <w:rFonts w:ascii="Source Sans Pro" w:hAnsi="Source Sans Pro"/>
          <w:color w:val="000000"/>
          <w:spacing w:val="9"/>
          <w:sz w:val="36"/>
          <w:szCs w:val="36"/>
        </w:rPr>
        <w:t xml:space="preserve"> changes in our lifestyle: we have become a lot </w:t>
      </w:r>
      <w:ins w:id="11" w:author="Admin" w:date="2021-07-27T20:51:00Z">
        <w:r w:rsidR="00EF41F7">
          <w:rPr>
            <w:rFonts w:ascii="Source Sans Pro" w:hAnsi="Source Sans Pro"/>
            <w:color w:val="000000"/>
            <w:spacing w:val="9"/>
            <w:sz w:val="36"/>
            <w:szCs w:val="36"/>
          </w:rPr>
          <w:t xml:space="preserve">more </w:t>
        </w:r>
      </w:ins>
      <w:r>
        <w:rPr>
          <w:rFonts w:ascii="Source Sans Pro" w:hAnsi="Source Sans Pro"/>
          <w:color w:val="000000"/>
          <w:spacing w:val="9"/>
          <w:sz w:val="36"/>
          <w:szCs w:val="36"/>
        </w:rPr>
        <w:t xml:space="preserve">sedentary and </w:t>
      </w:r>
      <w:ins w:id="12" w:author="Admin" w:date="2021-07-27T20:51:00Z">
        <w:r w:rsidR="00EF41F7">
          <w:rPr>
            <w:rFonts w:ascii="Source Sans Pro" w:hAnsi="Source Sans Pro"/>
            <w:color w:val="000000"/>
            <w:spacing w:val="9"/>
            <w:sz w:val="36"/>
            <w:szCs w:val="36"/>
          </w:rPr>
          <w:t xml:space="preserve">spend more time </w:t>
        </w:r>
      </w:ins>
      <w:r>
        <w:rPr>
          <w:rFonts w:ascii="Source Sans Pro" w:hAnsi="Source Sans Pro"/>
          <w:color w:val="000000"/>
          <w:spacing w:val="9"/>
          <w:sz w:val="36"/>
          <w:szCs w:val="36"/>
        </w:rPr>
        <w:t>indoor</w:t>
      </w:r>
      <w:ins w:id="13" w:author="Admin" w:date="2021-07-27T20:51:00Z">
        <w:r w:rsidR="00EF41F7">
          <w:rPr>
            <w:rFonts w:ascii="Source Sans Pro" w:hAnsi="Source Sans Pro"/>
            <w:color w:val="000000"/>
            <w:spacing w:val="9"/>
            <w:sz w:val="36"/>
            <w:szCs w:val="36"/>
          </w:rPr>
          <w:t>s.</w:t>
        </w:r>
      </w:ins>
      <w:del w:id="14" w:author="Admin" w:date="2021-07-27T20:51:00Z">
        <w:r w:rsidDel="00EF41F7">
          <w:rPr>
            <w:rFonts w:ascii="Source Sans Pro" w:hAnsi="Source Sans Pro"/>
            <w:color w:val="000000"/>
            <w:spacing w:val="9"/>
            <w:sz w:val="36"/>
            <w:szCs w:val="36"/>
          </w:rPr>
          <w:delText>,</w:delText>
        </w:r>
      </w:del>
      <w:r>
        <w:rPr>
          <w:rFonts w:ascii="Source Sans Pro" w:hAnsi="Source Sans Pro"/>
          <w:color w:val="000000"/>
          <w:spacing w:val="9"/>
          <w:sz w:val="36"/>
          <w:szCs w:val="36"/>
        </w:rPr>
        <w:t xml:space="preserve"> </w:t>
      </w:r>
      <w:ins w:id="15" w:author="Admin" w:date="2021-07-27T20:52:00Z">
        <w:r w:rsidR="00EF41F7">
          <w:rPr>
            <w:rFonts w:ascii="Source Sans Pro" w:hAnsi="Source Sans Pro"/>
            <w:color w:val="000000"/>
            <w:spacing w:val="9"/>
            <w:sz w:val="36"/>
            <w:szCs w:val="36"/>
          </w:rPr>
          <w:t>T</w:t>
        </w:r>
      </w:ins>
      <w:del w:id="16" w:author="Admin" w:date="2021-07-27T20:52:00Z">
        <w:r w:rsidDel="00EF41F7">
          <w:rPr>
            <w:rFonts w:ascii="Source Sans Pro" w:hAnsi="Source Sans Pro"/>
            <w:color w:val="000000"/>
            <w:spacing w:val="9"/>
            <w:sz w:val="36"/>
            <w:szCs w:val="36"/>
          </w:rPr>
          <w:delText>t</w:delText>
        </w:r>
      </w:del>
      <w:r>
        <w:rPr>
          <w:rFonts w:ascii="Source Sans Pro" w:hAnsi="Source Sans Pro"/>
          <w:color w:val="000000"/>
          <w:spacing w:val="9"/>
          <w:sz w:val="36"/>
          <w:szCs w:val="36"/>
        </w:rPr>
        <w:t xml:space="preserve">his </w:t>
      </w:r>
      <w:ins w:id="17" w:author="Admin" w:date="2021-07-27T20:52:00Z">
        <w:r w:rsidR="00EF41F7">
          <w:rPr>
            <w:rFonts w:ascii="Source Sans Pro" w:hAnsi="Source Sans Pro"/>
            <w:color w:val="000000"/>
            <w:spacing w:val="9"/>
            <w:sz w:val="36"/>
            <w:szCs w:val="36"/>
          </w:rPr>
          <w:t xml:space="preserve">is </w:t>
        </w:r>
      </w:ins>
      <w:r>
        <w:rPr>
          <w:rFonts w:ascii="Source Sans Pro" w:hAnsi="Source Sans Pro"/>
          <w:color w:val="000000"/>
          <w:spacing w:val="9"/>
          <w:sz w:val="36"/>
          <w:szCs w:val="36"/>
        </w:rPr>
        <w:t xml:space="preserve">probably </w:t>
      </w:r>
      <w:del w:id="18" w:author="Admin" w:date="2021-07-27T20:52:00Z">
        <w:r w:rsidDel="00EF41F7">
          <w:rPr>
            <w:rFonts w:ascii="Source Sans Pro" w:hAnsi="Source Sans Pro"/>
            <w:color w:val="000000"/>
            <w:spacing w:val="9"/>
            <w:sz w:val="36"/>
            <w:szCs w:val="36"/>
          </w:rPr>
          <w:delText>is</w:delText>
        </w:r>
      </w:del>
      <w:r>
        <w:rPr>
          <w:rFonts w:ascii="Source Sans Pro" w:hAnsi="Source Sans Pro"/>
          <w:color w:val="000000"/>
          <w:spacing w:val="9"/>
          <w:sz w:val="36"/>
          <w:szCs w:val="36"/>
        </w:rPr>
        <w:t xml:space="preserve"> affecting </w:t>
      </w:r>
      <w:ins w:id="19" w:author="Admin" w:date="2021-07-27T20:52:00Z">
        <w:r w:rsidR="00EF41F7">
          <w:rPr>
            <w:rFonts w:ascii="Source Sans Pro" w:hAnsi="Source Sans Pro"/>
            <w:color w:val="000000"/>
            <w:spacing w:val="9"/>
            <w:sz w:val="36"/>
            <w:szCs w:val="36"/>
          </w:rPr>
          <w:t xml:space="preserve">/impacting the </w:t>
        </w:r>
      </w:ins>
      <w:r>
        <w:rPr>
          <w:rFonts w:ascii="Source Sans Pro" w:hAnsi="Source Sans Pro"/>
          <w:color w:val="000000"/>
          <w:spacing w:val="9"/>
          <w:sz w:val="36"/>
          <w:szCs w:val="36"/>
        </w:rPr>
        <w:t xml:space="preserve">switching of many genes and thereby giving rise to </w:t>
      </w:r>
      <w:ins w:id="20" w:author="Admin" w:date="2021-07-27T20:52:00Z">
        <w:r w:rsidR="00EF41F7">
          <w:rPr>
            <w:rFonts w:ascii="Source Sans Pro" w:hAnsi="Source Sans Pro"/>
            <w:color w:val="000000"/>
            <w:spacing w:val="9"/>
            <w:sz w:val="36"/>
            <w:szCs w:val="36"/>
          </w:rPr>
          <w:t>various</w:t>
        </w:r>
      </w:ins>
      <w:del w:id="21" w:author="Admin" w:date="2021-07-27T20:52:00Z">
        <w:r w:rsidDel="00EF41F7">
          <w:rPr>
            <w:rFonts w:ascii="Source Sans Pro" w:hAnsi="Source Sans Pro"/>
            <w:color w:val="000000"/>
            <w:spacing w:val="9"/>
            <w:sz w:val="36"/>
            <w:szCs w:val="36"/>
          </w:rPr>
          <w:delText>many</w:delText>
        </w:r>
      </w:del>
      <w:r>
        <w:rPr>
          <w:rFonts w:ascii="Source Sans Pro" w:hAnsi="Source Sans Pro"/>
          <w:color w:val="000000"/>
          <w:spacing w:val="9"/>
          <w:sz w:val="36"/>
          <w:szCs w:val="36"/>
        </w:rPr>
        <w:t xml:space="preserve"> emotional and physiological ailments. </w:t>
      </w:r>
    </w:p>
    <w:p w14:paraId="3297AD85" w14:textId="77777777" w:rsidR="00BF6868" w:rsidRDefault="001049F3">
      <w:pPr>
        <w:spacing w:line="480" w:lineRule="auto"/>
        <w:divId w:val="32733310"/>
        <w:rPr>
          <w:rFonts w:ascii="Source Sans Pro" w:eastAsia="Times New Roman" w:hAnsi="Source Sans Pro"/>
          <w:color w:val="000000"/>
          <w:spacing w:val="9"/>
          <w:sz w:val="36"/>
          <w:szCs w:val="36"/>
        </w:rPr>
      </w:pPr>
      <w:r>
        <w:rPr>
          <w:rFonts w:ascii="Source Sans Pro" w:eastAsia="Times New Roman" w:hAnsi="Source Sans Pro"/>
          <w:noProof/>
          <w:color w:val="000000"/>
          <w:spacing w:val="9"/>
          <w:sz w:val="36"/>
          <w:szCs w:val="36"/>
          <w:bdr w:val="none" w:sz="0" w:space="0" w:color="auto" w:frame="1"/>
        </w:rPr>
        <w:lastRenderedPageBreak/>
        <w:drawing>
          <wp:inline distT="0" distB="0" distL="0" distR="0" wp14:anchorId="0A9D15C5" wp14:editId="4758DE17">
            <wp:extent cx="14757400" cy="23507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4757400" cy="23507700"/>
                    </a:xfrm>
                    <a:prstGeom prst="rect">
                      <a:avLst/>
                    </a:prstGeom>
                    <a:noFill/>
                    <a:ln>
                      <a:noFill/>
                    </a:ln>
                  </pic:spPr>
                </pic:pic>
              </a:graphicData>
            </a:graphic>
          </wp:inline>
        </w:drawing>
      </w:r>
    </w:p>
    <w:p w14:paraId="7FE89A1C" w14:textId="77777777" w:rsidR="00BF6868" w:rsidRDefault="001049F3">
      <w:pPr>
        <w:pStyle w:val="Heading2"/>
        <w:rPr>
          <w:rFonts w:eastAsia="Times New Roman"/>
        </w:rPr>
      </w:pPr>
      <w:r>
        <w:rPr>
          <w:rFonts w:eastAsia="Times New Roman"/>
        </w:rPr>
        <w:lastRenderedPageBreak/>
        <w:t>What is the research vision?</w:t>
      </w:r>
    </w:p>
    <w:p w14:paraId="196D195D" w14:textId="77777777" w:rsidR="00BF6868" w:rsidRDefault="001049F3">
      <w:pPr>
        <w:pStyle w:val="NormalWeb"/>
        <w:spacing w:line="480" w:lineRule="auto"/>
        <w:divId w:val="788012328"/>
        <w:rPr>
          <w:ins w:id="22" w:author="Admin" w:date="2021-07-27T20:54:00Z"/>
          <w:rFonts w:ascii="Source Sans Pro" w:hAnsi="Source Sans Pro"/>
          <w:color w:val="000000"/>
          <w:spacing w:val="9"/>
          <w:sz w:val="36"/>
          <w:szCs w:val="36"/>
        </w:rPr>
      </w:pPr>
      <w:r>
        <w:rPr>
          <w:rFonts w:ascii="Source Sans Pro" w:hAnsi="Source Sans Pro"/>
          <w:color w:val="000000"/>
          <w:spacing w:val="9"/>
          <w:sz w:val="36"/>
          <w:szCs w:val="36"/>
        </w:rPr>
        <w:t xml:space="preserve">If we could figure out small wilderness modules and dosages, it might tremendously help humanity come out of the modern emotional and physiological ailments. </w:t>
      </w:r>
    </w:p>
    <w:p w14:paraId="0972BB90" w14:textId="2EA92D42" w:rsidR="00212CE2" w:rsidRDefault="00212CE2">
      <w:pPr>
        <w:pStyle w:val="NormalWeb"/>
        <w:spacing w:line="480" w:lineRule="auto"/>
        <w:divId w:val="788012328"/>
        <w:rPr>
          <w:rFonts w:ascii="Source Sans Pro" w:hAnsi="Source Sans Pro"/>
          <w:color w:val="000000"/>
          <w:spacing w:val="9"/>
          <w:sz w:val="36"/>
          <w:szCs w:val="36"/>
        </w:rPr>
      </w:pPr>
      <w:ins w:id="23" w:author="Admin" w:date="2021-07-27T20:54:00Z">
        <w:r>
          <w:rPr>
            <w:rFonts w:ascii="Source Sans Pro" w:hAnsi="Source Sans Pro"/>
            <w:color w:val="000000"/>
            <w:spacing w:val="9"/>
            <w:sz w:val="36"/>
            <w:szCs w:val="36"/>
          </w:rPr>
          <w:t xml:space="preserve">It is the attempt of this </w:t>
        </w:r>
      </w:ins>
      <w:ins w:id="24" w:author="Admin" w:date="2021-07-27T20:56:00Z">
        <w:r w:rsidR="00EF3A52">
          <w:rPr>
            <w:rFonts w:ascii="Source Sans Pro" w:hAnsi="Source Sans Pro"/>
            <w:color w:val="000000"/>
            <w:spacing w:val="9"/>
            <w:sz w:val="36"/>
            <w:szCs w:val="36"/>
          </w:rPr>
          <w:t xml:space="preserve">action </w:t>
        </w:r>
      </w:ins>
      <w:ins w:id="25" w:author="Admin" w:date="2021-07-27T20:54:00Z">
        <w:r>
          <w:rPr>
            <w:rFonts w:ascii="Source Sans Pro" w:hAnsi="Source Sans Pro"/>
            <w:color w:val="000000"/>
            <w:spacing w:val="9"/>
            <w:sz w:val="36"/>
            <w:szCs w:val="36"/>
          </w:rPr>
          <w:t xml:space="preserve">research to delve and create small </w:t>
        </w:r>
      </w:ins>
      <w:ins w:id="26" w:author="Admin" w:date="2021-07-27T20:55:00Z">
        <w:r>
          <w:rPr>
            <w:rFonts w:ascii="Source Sans Pro" w:hAnsi="Source Sans Pro"/>
            <w:color w:val="000000"/>
            <w:spacing w:val="9"/>
            <w:sz w:val="36"/>
            <w:szCs w:val="36"/>
          </w:rPr>
          <w:t>‘wilderness modules’ along</w:t>
        </w:r>
      </w:ins>
      <w:ins w:id="27" w:author="Madhur" w:date="2021-08-02T07:52:00Z">
        <w:r w:rsidR="006D426D">
          <w:rPr>
            <w:rFonts w:ascii="Source Sans Pro" w:hAnsi="Source Sans Pro"/>
            <w:color w:val="000000"/>
            <w:spacing w:val="9"/>
            <w:sz w:val="36"/>
            <w:szCs w:val="36"/>
          </w:rPr>
          <w:t xml:space="preserve"> </w:t>
        </w:r>
      </w:ins>
      <w:ins w:id="28" w:author="Admin" w:date="2021-07-27T20:55:00Z">
        <w:r>
          <w:rPr>
            <w:rFonts w:ascii="Source Sans Pro" w:hAnsi="Source Sans Pro"/>
            <w:color w:val="000000"/>
            <w:spacing w:val="9"/>
            <w:sz w:val="36"/>
            <w:szCs w:val="36"/>
          </w:rPr>
          <w:t xml:space="preserve">with dosages </w:t>
        </w:r>
      </w:ins>
      <w:ins w:id="29" w:author="Admin" w:date="2021-07-27T20:56:00Z">
        <w:r w:rsidR="00EF3A52">
          <w:rPr>
            <w:rFonts w:ascii="Source Sans Pro" w:hAnsi="Source Sans Pro"/>
            <w:color w:val="000000"/>
            <w:spacing w:val="9"/>
            <w:sz w:val="36"/>
            <w:szCs w:val="36"/>
          </w:rPr>
          <w:t xml:space="preserve">with the conviction that this could significantly help humanity come out of </w:t>
        </w:r>
      </w:ins>
      <w:ins w:id="30" w:author="Admin" w:date="2021-07-27T20:58:00Z">
        <w:r w:rsidR="00EF3A52">
          <w:rPr>
            <w:rFonts w:ascii="Source Sans Pro" w:hAnsi="Source Sans Pro"/>
            <w:color w:val="000000"/>
            <w:spacing w:val="9"/>
            <w:sz w:val="36"/>
            <w:szCs w:val="36"/>
          </w:rPr>
          <w:t xml:space="preserve">many of </w:t>
        </w:r>
      </w:ins>
      <w:ins w:id="31" w:author="Admin" w:date="2021-07-27T20:56:00Z">
        <w:r w:rsidR="00EF3A52">
          <w:rPr>
            <w:rFonts w:ascii="Source Sans Pro" w:hAnsi="Source Sans Pro"/>
            <w:color w:val="000000"/>
            <w:spacing w:val="9"/>
            <w:sz w:val="36"/>
            <w:szCs w:val="36"/>
          </w:rPr>
          <w:t xml:space="preserve">the modern </w:t>
        </w:r>
      </w:ins>
      <w:ins w:id="32" w:author="Admin" w:date="2021-07-27T20:58:00Z">
        <w:r w:rsidR="00EF3A52">
          <w:rPr>
            <w:rFonts w:ascii="Source Sans Pro" w:hAnsi="Source Sans Pro"/>
            <w:color w:val="000000"/>
            <w:spacing w:val="9"/>
            <w:sz w:val="36"/>
            <w:szCs w:val="36"/>
          </w:rPr>
          <w:t>emotional and physiological ailments.</w:t>
        </w:r>
      </w:ins>
    </w:p>
    <w:p w14:paraId="11922E53" w14:textId="77777777" w:rsidR="00BF6868" w:rsidRDefault="001049F3">
      <w:pPr>
        <w:pStyle w:val="NormalWeb"/>
        <w:spacing w:line="480" w:lineRule="auto"/>
        <w:divId w:val="788012328"/>
        <w:rPr>
          <w:rFonts w:ascii="Source Sans Pro" w:hAnsi="Source Sans Pro"/>
          <w:color w:val="000000"/>
          <w:spacing w:val="9"/>
          <w:sz w:val="36"/>
          <w:szCs w:val="36"/>
        </w:rPr>
      </w:pPr>
      <w:r>
        <w:rPr>
          <w:rStyle w:val="Strong"/>
          <w:rFonts w:ascii="Source Sans Pro" w:hAnsi="Source Sans Pro"/>
          <w:spacing w:val="9"/>
          <w:sz w:val="36"/>
          <w:szCs w:val="36"/>
        </w:rPr>
        <w:t>Plan of Work</w:t>
      </w:r>
    </w:p>
    <w:p w14:paraId="3007E3AB" w14:textId="77777777" w:rsidR="00BF6868" w:rsidRDefault="001049F3">
      <w:pPr>
        <w:numPr>
          <w:ilvl w:val="0"/>
          <w:numId w:val="2"/>
        </w:numPr>
        <w:spacing w:before="100" w:beforeAutospacing="1" w:after="100" w:afterAutospacing="1" w:line="480" w:lineRule="auto"/>
        <w:divId w:val="788012328"/>
        <w:rPr>
          <w:rFonts w:ascii="Source Sans Pro" w:eastAsia="Times New Roman" w:hAnsi="Source Sans Pro"/>
          <w:color w:val="000000"/>
          <w:spacing w:val="9"/>
          <w:sz w:val="36"/>
          <w:szCs w:val="36"/>
        </w:rPr>
      </w:pPr>
      <w:r>
        <w:rPr>
          <w:rFonts w:ascii="Source Sans Pro" w:eastAsia="Times New Roman" w:hAnsi="Source Sans Pro"/>
          <w:color w:val="000000"/>
          <w:spacing w:val="9"/>
          <w:sz w:val="36"/>
          <w:szCs w:val="36"/>
        </w:rPr>
        <w:t xml:space="preserve">Analyzing raw data of wilderness exposure experiences </w:t>
      </w:r>
      <w:del w:id="33" w:author="Admin" w:date="2021-07-27T20:59:00Z">
        <w:r w:rsidDel="00EF3A52">
          <w:rPr>
            <w:rFonts w:ascii="Source Sans Pro" w:eastAsia="Times New Roman" w:hAnsi="Source Sans Pro"/>
            <w:color w:val="000000"/>
            <w:spacing w:val="9"/>
            <w:sz w:val="36"/>
            <w:szCs w:val="36"/>
          </w:rPr>
          <w:delText xml:space="preserve">of last five years </w:delText>
        </w:r>
      </w:del>
      <w:r>
        <w:rPr>
          <w:rFonts w:ascii="Source Sans Pro" w:eastAsia="Times New Roman" w:hAnsi="Source Sans Pro"/>
          <w:color w:val="000000"/>
          <w:spacing w:val="9"/>
          <w:sz w:val="36"/>
          <w:szCs w:val="36"/>
        </w:rPr>
        <w:t>at Sehatvan</w:t>
      </w:r>
      <w:ins w:id="34" w:author="Admin" w:date="2021-07-27T20:59:00Z">
        <w:r w:rsidR="00EF3A52">
          <w:rPr>
            <w:rFonts w:ascii="Source Sans Pro" w:eastAsia="Times New Roman" w:hAnsi="Source Sans Pro"/>
            <w:color w:val="000000"/>
            <w:spacing w:val="9"/>
            <w:sz w:val="36"/>
            <w:szCs w:val="36"/>
          </w:rPr>
          <w:t xml:space="preserve"> of last five years</w:t>
        </w:r>
      </w:ins>
      <w:del w:id="35" w:author="Admin" w:date="2021-07-27T20:59:00Z">
        <w:r w:rsidDel="00EF3A52">
          <w:rPr>
            <w:rFonts w:ascii="Source Sans Pro" w:eastAsia="Times New Roman" w:hAnsi="Source Sans Pro"/>
            <w:color w:val="000000"/>
            <w:spacing w:val="9"/>
            <w:sz w:val="36"/>
            <w:szCs w:val="36"/>
          </w:rPr>
          <w:delText xml:space="preserve">. </w:delText>
        </w:r>
      </w:del>
    </w:p>
    <w:p w14:paraId="39B5F5D5" w14:textId="77777777" w:rsidR="00BF6868" w:rsidRDefault="001049F3">
      <w:pPr>
        <w:numPr>
          <w:ilvl w:val="0"/>
          <w:numId w:val="2"/>
        </w:numPr>
        <w:spacing w:before="100" w:beforeAutospacing="1" w:after="100" w:afterAutospacing="1" w:line="480" w:lineRule="auto"/>
        <w:divId w:val="788012328"/>
        <w:rPr>
          <w:rFonts w:ascii="Source Sans Pro" w:eastAsia="Times New Roman" w:hAnsi="Source Sans Pro"/>
          <w:color w:val="000000"/>
          <w:spacing w:val="9"/>
          <w:sz w:val="36"/>
          <w:szCs w:val="36"/>
        </w:rPr>
      </w:pPr>
      <w:r>
        <w:rPr>
          <w:rFonts w:ascii="Source Sans Pro" w:eastAsia="Times New Roman" w:hAnsi="Source Sans Pro"/>
          <w:color w:val="000000"/>
          <w:spacing w:val="9"/>
          <w:sz w:val="36"/>
          <w:szCs w:val="36"/>
        </w:rPr>
        <w:t xml:space="preserve">Designing models for estimation and expression of </w:t>
      </w:r>
      <w:commentRangeStart w:id="36"/>
      <w:r>
        <w:rPr>
          <w:rFonts w:ascii="Source Sans Pro" w:eastAsia="Times New Roman" w:hAnsi="Source Sans Pro"/>
          <w:color w:val="000000"/>
          <w:spacing w:val="9"/>
          <w:sz w:val="36"/>
          <w:szCs w:val="36"/>
        </w:rPr>
        <w:t>wilderness</w:t>
      </w:r>
      <w:commentRangeEnd w:id="36"/>
      <w:r w:rsidR="00EF3A52">
        <w:rPr>
          <w:rStyle w:val="CommentReference"/>
          <w:rFonts w:cs="Mangal"/>
        </w:rPr>
        <w:commentReference w:id="36"/>
      </w:r>
      <w:r>
        <w:rPr>
          <w:rFonts w:ascii="Source Sans Pro" w:eastAsia="Times New Roman" w:hAnsi="Source Sans Pro"/>
          <w:color w:val="000000"/>
          <w:spacing w:val="9"/>
          <w:sz w:val="36"/>
          <w:szCs w:val="36"/>
        </w:rPr>
        <w:t xml:space="preserve">, emotional health and homeostasis. </w:t>
      </w:r>
    </w:p>
    <w:p w14:paraId="14A4B6A3" w14:textId="77777777" w:rsidR="00BF6868" w:rsidRDefault="001049F3">
      <w:pPr>
        <w:numPr>
          <w:ilvl w:val="0"/>
          <w:numId w:val="2"/>
        </w:numPr>
        <w:spacing w:before="100" w:beforeAutospacing="1" w:after="100" w:afterAutospacing="1" w:line="480" w:lineRule="auto"/>
        <w:divId w:val="788012328"/>
        <w:rPr>
          <w:rFonts w:ascii="Source Sans Pro" w:eastAsia="Times New Roman" w:hAnsi="Source Sans Pro"/>
          <w:color w:val="000000"/>
          <w:spacing w:val="9"/>
          <w:sz w:val="36"/>
          <w:szCs w:val="36"/>
        </w:rPr>
      </w:pPr>
      <w:r>
        <w:rPr>
          <w:rFonts w:ascii="Source Sans Pro" w:eastAsia="Times New Roman" w:hAnsi="Source Sans Pro"/>
          <w:color w:val="000000"/>
          <w:spacing w:val="9"/>
          <w:sz w:val="36"/>
          <w:szCs w:val="36"/>
        </w:rPr>
        <w:lastRenderedPageBreak/>
        <w:t xml:space="preserve">Setting-up a Mood Forest laboratory for conducting controlled experiments. </w:t>
      </w:r>
    </w:p>
    <w:p w14:paraId="0DFF3EEB" w14:textId="77777777" w:rsidR="00BF6868" w:rsidRDefault="001049F3">
      <w:pPr>
        <w:numPr>
          <w:ilvl w:val="0"/>
          <w:numId w:val="2"/>
        </w:numPr>
        <w:spacing w:before="100" w:beforeAutospacing="1" w:after="100" w:afterAutospacing="1" w:line="480" w:lineRule="auto"/>
        <w:divId w:val="788012328"/>
        <w:rPr>
          <w:rFonts w:ascii="Source Sans Pro" w:eastAsia="Times New Roman" w:hAnsi="Source Sans Pro"/>
          <w:color w:val="000000"/>
          <w:spacing w:val="9"/>
          <w:sz w:val="36"/>
          <w:szCs w:val="36"/>
        </w:rPr>
      </w:pPr>
      <w:r>
        <w:rPr>
          <w:rFonts w:ascii="Source Sans Pro" w:eastAsia="Times New Roman" w:hAnsi="Source Sans Pro"/>
          <w:color w:val="000000"/>
          <w:spacing w:val="9"/>
          <w:sz w:val="36"/>
          <w:szCs w:val="36"/>
        </w:rPr>
        <w:t xml:space="preserve">Designing wilderness delivery modules </w:t>
      </w:r>
      <w:ins w:id="37" w:author="Admin" w:date="2021-07-27T21:02:00Z">
        <w:r w:rsidR="00EF3A52">
          <w:rPr>
            <w:rFonts w:ascii="Source Sans Pro" w:eastAsia="Times New Roman" w:hAnsi="Source Sans Pro"/>
            <w:color w:val="000000"/>
            <w:spacing w:val="9"/>
            <w:sz w:val="36"/>
            <w:szCs w:val="36"/>
          </w:rPr>
          <w:t>with</w:t>
        </w:r>
      </w:ins>
      <w:del w:id="38" w:author="Admin" w:date="2021-07-27T21:02:00Z">
        <w:r w:rsidDel="00EF3A52">
          <w:rPr>
            <w:rFonts w:ascii="Source Sans Pro" w:eastAsia="Times New Roman" w:hAnsi="Source Sans Pro"/>
            <w:color w:val="000000"/>
            <w:spacing w:val="9"/>
            <w:sz w:val="36"/>
            <w:szCs w:val="36"/>
          </w:rPr>
          <w:delText>and</w:delText>
        </w:r>
      </w:del>
      <w:r>
        <w:rPr>
          <w:rFonts w:ascii="Source Sans Pro" w:eastAsia="Times New Roman" w:hAnsi="Source Sans Pro"/>
          <w:color w:val="000000"/>
          <w:spacing w:val="9"/>
          <w:sz w:val="36"/>
          <w:szCs w:val="36"/>
        </w:rPr>
        <w:t xml:space="preserve"> optimiz</w:t>
      </w:r>
      <w:ins w:id="39" w:author="Admin" w:date="2021-07-27T21:02:00Z">
        <w:r w:rsidR="00EF3A52">
          <w:rPr>
            <w:rFonts w:ascii="Source Sans Pro" w:eastAsia="Times New Roman" w:hAnsi="Source Sans Pro"/>
            <w:color w:val="000000"/>
            <w:spacing w:val="9"/>
            <w:sz w:val="36"/>
            <w:szCs w:val="36"/>
          </w:rPr>
          <w:t>ed</w:t>
        </w:r>
      </w:ins>
      <w:del w:id="40" w:author="Admin" w:date="2021-07-27T21:02:00Z">
        <w:r w:rsidDel="00EF3A52">
          <w:rPr>
            <w:rFonts w:ascii="Source Sans Pro" w:eastAsia="Times New Roman" w:hAnsi="Source Sans Pro"/>
            <w:color w:val="000000"/>
            <w:spacing w:val="9"/>
            <w:sz w:val="36"/>
            <w:szCs w:val="36"/>
          </w:rPr>
          <w:delText>ing</w:delText>
        </w:r>
      </w:del>
      <w:r>
        <w:rPr>
          <w:rFonts w:ascii="Source Sans Pro" w:eastAsia="Times New Roman" w:hAnsi="Source Sans Pro"/>
          <w:color w:val="000000"/>
          <w:spacing w:val="9"/>
          <w:sz w:val="36"/>
          <w:szCs w:val="36"/>
        </w:rPr>
        <w:t xml:space="preserve"> dosages</w:t>
      </w:r>
    </w:p>
    <w:p w14:paraId="141D7D96" w14:textId="77777777" w:rsidR="00BF6868" w:rsidRDefault="001049F3">
      <w:pPr>
        <w:numPr>
          <w:ilvl w:val="0"/>
          <w:numId w:val="2"/>
        </w:numPr>
        <w:spacing w:before="100" w:beforeAutospacing="1" w:after="100" w:afterAutospacing="1" w:line="480" w:lineRule="auto"/>
        <w:divId w:val="788012328"/>
        <w:rPr>
          <w:rFonts w:ascii="Source Sans Pro" w:eastAsia="Times New Roman" w:hAnsi="Source Sans Pro"/>
          <w:color w:val="000000"/>
          <w:spacing w:val="9"/>
          <w:sz w:val="36"/>
          <w:szCs w:val="36"/>
        </w:rPr>
      </w:pPr>
      <w:r>
        <w:rPr>
          <w:rFonts w:ascii="Source Sans Pro" w:eastAsia="Times New Roman" w:hAnsi="Source Sans Pro"/>
          <w:color w:val="000000"/>
          <w:spacing w:val="9"/>
          <w:sz w:val="36"/>
          <w:szCs w:val="36"/>
        </w:rPr>
        <w:t>Setting-up or linking many tiny forests for continued studies and deliveries.</w:t>
      </w:r>
    </w:p>
    <w:p w14:paraId="4A67B085" w14:textId="77777777" w:rsidR="00BF6868" w:rsidRDefault="001049F3">
      <w:pPr>
        <w:pStyle w:val="Heading2"/>
        <w:rPr>
          <w:rFonts w:eastAsia="Times New Roman"/>
        </w:rPr>
      </w:pPr>
      <w:r>
        <w:rPr>
          <w:rFonts w:eastAsia="Times New Roman"/>
        </w:rPr>
        <w:t>Key Elements</w:t>
      </w:r>
    </w:p>
    <w:p w14:paraId="06EBADAB" w14:textId="77777777" w:rsidR="00BF6868" w:rsidRDefault="001049F3">
      <w:pPr>
        <w:pStyle w:val="Heading3"/>
        <w:rPr>
          <w:rFonts w:eastAsia="Times New Roman"/>
        </w:rPr>
      </w:pPr>
      <w:r>
        <w:rPr>
          <w:rFonts w:eastAsia="Times New Roman"/>
        </w:rPr>
        <w:t>Wilderness</w:t>
      </w:r>
    </w:p>
    <w:p w14:paraId="1A723A50" w14:textId="77777777" w:rsidR="00EF3A52" w:rsidDel="00EF3A52" w:rsidRDefault="00EF3A52" w:rsidP="00EF3A52">
      <w:pPr>
        <w:pStyle w:val="NormalWeb"/>
        <w:spacing w:line="480" w:lineRule="auto"/>
        <w:rPr>
          <w:del w:id="41" w:author="Admin" w:date="2021-07-27T21:03:00Z"/>
          <w:rFonts w:ascii="Source Sans Pro" w:hAnsi="Source Sans Pro"/>
          <w:color w:val="000000"/>
          <w:spacing w:val="9"/>
          <w:sz w:val="36"/>
          <w:szCs w:val="36"/>
        </w:rPr>
      </w:pPr>
      <w:moveToRangeStart w:id="42" w:author="Admin" w:date="2021-07-27T21:03:00Z" w:name="move78312244"/>
      <w:moveTo w:id="43" w:author="Admin" w:date="2021-07-27T21:03:00Z">
        <w:r>
          <w:rPr>
            <w:rFonts w:ascii="Source Sans Pro" w:hAnsi="Source Sans Pro"/>
            <w:color w:val="000000"/>
            <w:spacing w:val="9"/>
            <w:sz w:val="36"/>
            <w:szCs w:val="36"/>
          </w:rPr>
          <w:t>The core of the mind is the ecological unconscious.</w:t>
        </w:r>
      </w:moveTo>
    </w:p>
    <w:moveToRangeEnd w:id="42"/>
    <w:p w14:paraId="2B33C397" w14:textId="77777777" w:rsidR="00BF6868" w:rsidRDefault="001049F3">
      <w:pPr>
        <w:pStyle w:val="NormalWeb"/>
        <w:spacing w:line="480" w:lineRule="auto"/>
        <w:rPr>
          <w:rFonts w:ascii="Source Sans Pro" w:hAnsi="Source Sans Pro"/>
          <w:color w:val="000000"/>
          <w:spacing w:val="9"/>
          <w:sz w:val="36"/>
          <w:szCs w:val="36"/>
        </w:rPr>
      </w:pPr>
      <w:r>
        <w:rPr>
          <w:rFonts w:ascii="Source Sans Pro" w:hAnsi="Source Sans Pro"/>
          <w:color w:val="000000"/>
          <w:spacing w:val="9"/>
          <w:sz w:val="36"/>
          <w:szCs w:val="36"/>
        </w:rPr>
        <w:t xml:space="preserve">In wilderness, we meet nature. To connect with nature is to connect with something beyond humans, of which we are a part. </w:t>
      </w:r>
      <w:moveFromRangeStart w:id="44" w:author="Admin" w:date="2021-07-27T21:03:00Z" w:name="move78312244"/>
      <w:moveFrom w:id="45" w:author="Admin" w:date="2021-07-27T21:03:00Z">
        <w:r w:rsidDel="00EF3A52">
          <w:rPr>
            <w:rFonts w:ascii="Source Sans Pro" w:hAnsi="Source Sans Pro"/>
            <w:color w:val="000000"/>
            <w:spacing w:val="9"/>
            <w:sz w:val="36"/>
            <w:szCs w:val="36"/>
          </w:rPr>
          <w:t>The core of the mind is the ecological unconscious.</w:t>
        </w:r>
      </w:moveFrom>
      <w:moveFromRangeEnd w:id="44"/>
    </w:p>
    <w:p w14:paraId="7BE337FE" w14:textId="77777777" w:rsidR="00BF6868" w:rsidRDefault="001049F3">
      <w:pPr>
        <w:spacing w:line="480" w:lineRule="auto"/>
        <w:rPr>
          <w:rFonts w:ascii="Source Sans Pro" w:eastAsia="Times New Roman" w:hAnsi="Source Sans Pro"/>
          <w:color w:val="000000"/>
          <w:spacing w:val="9"/>
          <w:sz w:val="36"/>
          <w:szCs w:val="36"/>
        </w:rPr>
      </w:pPr>
      <w:r>
        <w:rPr>
          <w:rStyle w:val="HTMLCode"/>
          <w:color w:val="000000"/>
          <w:spacing w:val="9"/>
        </w:rPr>
        <w:t xml:space="preserve">“The clearest way into the Universe is through a forest wilderness.” - John Muir </w:t>
      </w:r>
      <w:r>
        <w:rPr>
          <w:rFonts w:ascii="Source Sans Pro" w:eastAsia="Times New Roman" w:hAnsi="Source Sans Pro"/>
          <w:color w:val="000000"/>
          <w:spacing w:val="9"/>
          <w:sz w:val="36"/>
          <w:szCs w:val="36"/>
        </w:rPr>
        <w:br/>
      </w:r>
      <w:r>
        <w:rPr>
          <w:rFonts w:ascii="Source Sans Pro" w:eastAsia="Times New Roman" w:hAnsi="Source Sans Pro"/>
          <w:color w:val="000000"/>
          <w:spacing w:val="9"/>
          <w:sz w:val="36"/>
          <w:szCs w:val="36"/>
        </w:rPr>
        <w:br/>
      </w:r>
    </w:p>
    <w:p w14:paraId="56E7F7B2" w14:textId="77777777" w:rsidR="00BF6868" w:rsidRDefault="001049F3">
      <w:pPr>
        <w:pStyle w:val="Heading3"/>
        <w:rPr>
          <w:rFonts w:eastAsia="Times New Roman"/>
        </w:rPr>
      </w:pPr>
      <w:r>
        <w:rPr>
          <w:rFonts w:eastAsia="Times New Roman"/>
        </w:rPr>
        <w:lastRenderedPageBreak/>
        <w:t xml:space="preserve">Why do we need wilderness? </w:t>
      </w:r>
    </w:p>
    <w:p w14:paraId="1C163B36" w14:textId="2B8F0295" w:rsidR="00BF6868" w:rsidRDefault="002B60DC">
      <w:pPr>
        <w:pStyle w:val="NormalWeb"/>
        <w:numPr>
          <w:ilvl w:val="0"/>
          <w:numId w:val="3"/>
        </w:numPr>
        <w:spacing w:line="480" w:lineRule="auto"/>
        <w:rPr>
          <w:rFonts w:ascii="Source Sans Pro" w:hAnsi="Source Sans Pro"/>
          <w:color w:val="000000"/>
          <w:spacing w:val="9"/>
          <w:sz w:val="36"/>
          <w:szCs w:val="36"/>
        </w:rPr>
      </w:pPr>
      <w:hyperlink r:id="rId11" w:history="1">
        <w:r w:rsidR="001049F3">
          <w:rPr>
            <w:rStyle w:val="Hyperlink"/>
            <w:rFonts w:ascii="Source Sans Pro" w:hAnsi="Source Sans Pro"/>
            <w:spacing w:val="9"/>
            <w:sz w:val="36"/>
            <w:szCs w:val="36"/>
          </w:rPr>
          <w:t>Ecopsychology: How Immersion in Nature Benefits Your Health</w:t>
        </w:r>
      </w:hyperlink>
      <w:r w:rsidR="001049F3">
        <w:rPr>
          <w:rFonts w:ascii="Source Sans Pro" w:hAnsi="Source Sans Pro"/>
          <w:color w:val="000000"/>
          <w:spacing w:val="9"/>
          <w:sz w:val="36"/>
          <w:szCs w:val="36"/>
        </w:rPr>
        <w:t xml:space="preserve"> - </w:t>
      </w:r>
      <w:r w:rsidR="001049F3">
        <w:rPr>
          <w:rStyle w:val="Strong"/>
          <w:rFonts w:ascii="Source Sans Pro" w:hAnsi="Source Sans Pro"/>
          <w:spacing w:val="9"/>
          <w:sz w:val="36"/>
          <w:szCs w:val="36"/>
        </w:rPr>
        <w:t>Jim Robbins</w:t>
      </w:r>
      <w:r w:rsidR="001049F3">
        <w:rPr>
          <w:rFonts w:ascii="Source Sans Pro" w:hAnsi="Source Sans Pro"/>
          <w:color w:val="000000"/>
          <w:spacing w:val="9"/>
          <w:sz w:val="36"/>
          <w:szCs w:val="36"/>
        </w:rPr>
        <w:br/>
        <w:t xml:space="preserve">A growing body of research points to the beneficial effects that exposure to the natural world has on health, reducing stress and promoting healing. </w:t>
      </w:r>
      <w:del w:id="46" w:author="Admin" w:date="2021-07-27T21:04:00Z">
        <w:r w:rsidR="001049F3" w:rsidDel="00EF3A52">
          <w:rPr>
            <w:rFonts w:ascii="Source Sans Pro" w:hAnsi="Source Sans Pro"/>
            <w:color w:val="000000"/>
            <w:spacing w:val="9"/>
            <w:sz w:val="36"/>
            <w:szCs w:val="36"/>
          </w:rPr>
          <w:delText>Now,</w:delText>
        </w:r>
      </w:del>
      <w:ins w:id="47" w:author="Admin" w:date="2021-07-27T21:04:00Z">
        <w:r w:rsidR="00EF3A52">
          <w:rPr>
            <w:rFonts w:ascii="Source Sans Pro" w:hAnsi="Source Sans Pro"/>
            <w:color w:val="000000"/>
            <w:spacing w:val="9"/>
            <w:sz w:val="36"/>
            <w:szCs w:val="36"/>
          </w:rPr>
          <w:t>Present</w:t>
        </w:r>
      </w:ins>
      <w:ins w:id="48" w:author="Admin" w:date="2021-07-27T21:05:00Z">
        <w:r w:rsidR="00EF3A52">
          <w:rPr>
            <w:rFonts w:ascii="Source Sans Pro" w:hAnsi="Source Sans Pro"/>
            <w:color w:val="000000"/>
            <w:spacing w:val="9"/>
            <w:sz w:val="36"/>
            <w:szCs w:val="36"/>
          </w:rPr>
          <w:t xml:space="preserve"> </w:t>
        </w:r>
      </w:ins>
      <w:ins w:id="49" w:author="Admin" w:date="2021-07-27T21:04:00Z">
        <w:r w:rsidR="00EF3A52">
          <w:rPr>
            <w:rFonts w:ascii="Source Sans Pro" w:hAnsi="Source Sans Pro"/>
            <w:color w:val="000000"/>
            <w:spacing w:val="9"/>
            <w:sz w:val="36"/>
            <w:szCs w:val="36"/>
          </w:rPr>
          <w:t xml:space="preserve">day </w:t>
        </w:r>
      </w:ins>
      <w:del w:id="50" w:author="Madhur" w:date="2021-08-02T07:55:00Z">
        <w:r w:rsidR="001049F3" w:rsidDel="006D426D">
          <w:rPr>
            <w:rFonts w:ascii="Source Sans Pro" w:hAnsi="Source Sans Pro"/>
            <w:color w:val="000000"/>
            <w:spacing w:val="9"/>
            <w:sz w:val="36"/>
            <w:szCs w:val="36"/>
          </w:rPr>
          <w:delText xml:space="preserve"> </w:delText>
        </w:r>
      </w:del>
      <w:r w:rsidR="001049F3">
        <w:rPr>
          <w:rFonts w:ascii="Source Sans Pro" w:hAnsi="Source Sans Pro"/>
          <w:color w:val="000000"/>
          <w:spacing w:val="9"/>
          <w:sz w:val="36"/>
          <w:szCs w:val="36"/>
        </w:rPr>
        <w:t xml:space="preserve">policymakers, employers, and healthcare providers are increasingly </w:t>
      </w:r>
      <w:ins w:id="51" w:author="Admin" w:date="2021-07-27T21:06:00Z">
        <w:r w:rsidR="00EF3A52">
          <w:rPr>
            <w:rFonts w:ascii="Source Sans Pro" w:hAnsi="Source Sans Pro"/>
            <w:color w:val="000000"/>
            <w:spacing w:val="9"/>
            <w:sz w:val="36"/>
            <w:szCs w:val="36"/>
          </w:rPr>
          <w:t xml:space="preserve">giving </w:t>
        </w:r>
      </w:ins>
      <w:r w:rsidR="001049F3">
        <w:rPr>
          <w:rFonts w:ascii="Source Sans Pro" w:hAnsi="Source Sans Pro"/>
          <w:color w:val="000000"/>
          <w:spacing w:val="9"/>
          <w:sz w:val="36"/>
          <w:szCs w:val="36"/>
        </w:rPr>
        <w:t>consider</w:t>
      </w:r>
      <w:ins w:id="52" w:author="Admin" w:date="2021-07-27T21:06:00Z">
        <w:r w:rsidR="00EF3A52">
          <w:rPr>
            <w:rFonts w:ascii="Source Sans Pro" w:hAnsi="Source Sans Pro"/>
            <w:color w:val="000000"/>
            <w:spacing w:val="9"/>
            <w:sz w:val="36"/>
            <w:szCs w:val="36"/>
          </w:rPr>
          <w:t>ation</w:t>
        </w:r>
      </w:ins>
      <w:ins w:id="53" w:author="Madhur" w:date="2021-08-02T07:55:00Z">
        <w:r w:rsidR="006D426D">
          <w:rPr>
            <w:rFonts w:ascii="Source Sans Pro" w:hAnsi="Source Sans Pro"/>
            <w:color w:val="000000"/>
            <w:spacing w:val="9"/>
            <w:sz w:val="36"/>
            <w:szCs w:val="36"/>
          </w:rPr>
          <w:t xml:space="preserve"> </w:t>
        </w:r>
      </w:ins>
      <w:del w:id="54" w:author="Admin" w:date="2021-07-27T21:06:00Z">
        <w:r w:rsidR="001049F3" w:rsidDel="00EF3A52">
          <w:rPr>
            <w:rFonts w:ascii="Source Sans Pro" w:hAnsi="Source Sans Pro"/>
            <w:color w:val="000000"/>
            <w:spacing w:val="9"/>
            <w:sz w:val="36"/>
            <w:szCs w:val="36"/>
          </w:rPr>
          <w:delText>ing</w:delText>
        </w:r>
      </w:del>
      <w:ins w:id="55" w:author="Admin" w:date="2021-07-27T21:06:00Z">
        <w:r w:rsidR="00EF3A52">
          <w:rPr>
            <w:rFonts w:ascii="Source Sans Pro" w:hAnsi="Source Sans Pro"/>
            <w:color w:val="000000"/>
            <w:spacing w:val="9"/>
            <w:sz w:val="36"/>
            <w:szCs w:val="36"/>
          </w:rPr>
          <w:t xml:space="preserve">to </w:t>
        </w:r>
      </w:ins>
      <w:del w:id="56" w:author="Madhur" w:date="2021-08-02T07:55:00Z">
        <w:r w:rsidR="001049F3" w:rsidDel="006D426D">
          <w:rPr>
            <w:rFonts w:ascii="Source Sans Pro" w:hAnsi="Source Sans Pro"/>
            <w:color w:val="000000"/>
            <w:spacing w:val="9"/>
            <w:sz w:val="36"/>
            <w:szCs w:val="36"/>
          </w:rPr>
          <w:delText xml:space="preserve"> </w:delText>
        </w:r>
      </w:del>
      <w:r w:rsidR="001049F3">
        <w:rPr>
          <w:rFonts w:ascii="Source Sans Pro" w:hAnsi="Source Sans Pro"/>
          <w:color w:val="000000"/>
          <w:spacing w:val="9"/>
          <w:sz w:val="36"/>
          <w:szCs w:val="36"/>
        </w:rPr>
        <w:t xml:space="preserve">the human need for nature in </w:t>
      </w:r>
      <w:del w:id="57" w:author="Admin" w:date="2021-07-27T21:06:00Z">
        <w:r w:rsidR="001049F3" w:rsidDel="00BD0D82">
          <w:rPr>
            <w:rFonts w:ascii="Source Sans Pro" w:hAnsi="Source Sans Pro"/>
            <w:color w:val="000000"/>
            <w:spacing w:val="9"/>
            <w:sz w:val="36"/>
            <w:szCs w:val="36"/>
          </w:rPr>
          <w:delText>how they</w:delText>
        </w:r>
      </w:del>
      <w:ins w:id="58" w:author="Admin" w:date="2021-07-27T21:06:00Z">
        <w:r w:rsidR="00BD0D82">
          <w:rPr>
            <w:rFonts w:ascii="Source Sans Pro" w:hAnsi="Source Sans Pro"/>
            <w:color w:val="000000"/>
            <w:spacing w:val="9"/>
            <w:sz w:val="36"/>
            <w:szCs w:val="36"/>
          </w:rPr>
          <w:t>their</w:t>
        </w:r>
      </w:ins>
      <w:r w:rsidR="001049F3">
        <w:rPr>
          <w:rFonts w:ascii="Source Sans Pro" w:hAnsi="Source Sans Pro"/>
          <w:color w:val="000000"/>
          <w:spacing w:val="9"/>
          <w:sz w:val="36"/>
          <w:szCs w:val="36"/>
        </w:rPr>
        <w:t xml:space="preserve"> plan</w:t>
      </w:r>
      <w:ins w:id="59" w:author="Admin" w:date="2021-07-27T21:06:00Z">
        <w:r w:rsidR="00BD0D82">
          <w:rPr>
            <w:rFonts w:ascii="Source Sans Pro" w:hAnsi="Source Sans Pro"/>
            <w:color w:val="000000"/>
            <w:spacing w:val="9"/>
            <w:sz w:val="36"/>
            <w:szCs w:val="36"/>
          </w:rPr>
          <w:t>s</w:t>
        </w:r>
      </w:ins>
      <w:r w:rsidR="001049F3">
        <w:rPr>
          <w:rFonts w:ascii="Source Sans Pro" w:hAnsi="Source Sans Pro"/>
          <w:color w:val="000000"/>
          <w:spacing w:val="9"/>
          <w:sz w:val="36"/>
          <w:szCs w:val="36"/>
        </w:rPr>
        <w:t xml:space="preserve"> and operat</w:t>
      </w:r>
      <w:ins w:id="60" w:author="Admin" w:date="2021-07-27T21:06:00Z">
        <w:r w:rsidR="00BD0D82">
          <w:rPr>
            <w:rFonts w:ascii="Source Sans Pro" w:hAnsi="Source Sans Pro"/>
            <w:color w:val="000000"/>
            <w:spacing w:val="9"/>
            <w:sz w:val="36"/>
            <w:szCs w:val="36"/>
          </w:rPr>
          <w:t>ions</w:t>
        </w:r>
      </w:ins>
      <w:del w:id="61" w:author="Admin" w:date="2021-07-27T21:06:00Z">
        <w:r w:rsidR="001049F3" w:rsidDel="00BD0D82">
          <w:rPr>
            <w:rFonts w:ascii="Source Sans Pro" w:hAnsi="Source Sans Pro"/>
            <w:color w:val="000000"/>
            <w:spacing w:val="9"/>
            <w:sz w:val="36"/>
            <w:szCs w:val="36"/>
          </w:rPr>
          <w:delText>e</w:delText>
        </w:r>
      </w:del>
      <w:r w:rsidR="001049F3">
        <w:rPr>
          <w:rFonts w:ascii="Source Sans Pro" w:hAnsi="Source Sans Pro"/>
          <w:color w:val="000000"/>
          <w:spacing w:val="9"/>
          <w:sz w:val="36"/>
          <w:szCs w:val="36"/>
        </w:rPr>
        <w:t xml:space="preserve">. </w:t>
      </w:r>
    </w:p>
    <w:p w14:paraId="1BEA4E67" w14:textId="77777777" w:rsidR="00BF6868" w:rsidRDefault="002B60DC">
      <w:pPr>
        <w:numPr>
          <w:ilvl w:val="0"/>
          <w:numId w:val="3"/>
        </w:numPr>
        <w:spacing w:before="100" w:beforeAutospacing="1" w:after="100" w:afterAutospacing="1" w:line="480" w:lineRule="auto"/>
        <w:rPr>
          <w:rFonts w:ascii="Source Sans Pro" w:eastAsia="Times New Roman" w:hAnsi="Source Sans Pro"/>
          <w:color w:val="000000"/>
          <w:spacing w:val="9"/>
          <w:sz w:val="36"/>
          <w:szCs w:val="36"/>
        </w:rPr>
      </w:pPr>
      <w:hyperlink r:id="rId12" w:history="1">
        <w:r w:rsidR="001049F3">
          <w:rPr>
            <w:rStyle w:val="Hyperlink"/>
            <w:rFonts w:ascii="Source Sans Pro" w:eastAsia="Times New Roman" w:hAnsi="Source Sans Pro"/>
            <w:spacing w:val="9"/>
            <w:sz w:val="36"/>
            <w:szCs w:val="36"/>
          </w:rPr>
          <w:t>Green spaces and mortality: a systematic review and meta-analysis of cohort studies</w:t>
        </w:r>
      </w:hyperlink>
      <w:r w:rsidR="001049F3">
        <w:rPr>
          <w:rFonts w:ascii="Source Sans Pro" w:eastAsia="Times New Roman" w:hAnsi="Source Sans Pro"/>
          <w:color w:val="000000"/>
          <w:spacing w:val="9"/>
          <w:sz w:val="36"/>
          <w:szCs w:val="36"/>
        </w:rPr>
        <w:t xml:space="preserve"> - </w:t>
      </w:r>
      <w:r w:rsidR="001049F3">
        <w:rPr>
          <w:rStyle w:val="Strong"/>
          <w:rFonts w:ascii="Source Sans Pro" w:eastAsia="Times New Roman" w:hAnsi="Source Sans Pro"/>
          <w:spacing w:val="9"/>
          <w:sz w:val="36"/>
          <w:szCs w:val="36"/>
        </w:rPr>
        <w:t>David Rojas et. al / The Lancet</w:t>
      </w:r>
      <w:r w:rsidR="001049F3">
        <w:rPr>
          <w:rFonts w:ascii="Source Sans Pro" w:eastAsia="Times New Roman" w:hAnsi="Source Sans Pro"/>
          <w:color w:val="000000"/>
          <w:spacing w:val="9"/>
          <w:sz w:val="36"/>
          <w:szCs w:val="36"/>
        </w:rPr>
        <w:br/>
        <w:t xml:space="preserve">The lead author of a sweeping study on the health benefits of greenery, David Rojas, advises that </w:t>
      </w:r>
      <w:r w:rsidR="001049F3">
        <w:rPr>
          <w:rFonts w:ascii="Source Sans Pro" w:eastAsia="Times New Roman" w:hAnsi="Source Sans Pro"/>
          <w:color w:val="000000"/>
          <w:spacing w:val="9"/>
          <w:sz w:val="36"/>
          <w:szCs w:val="36"/>
        </w:rPr>
        <w:lastRenderedPageBreak/>
        <w:t xml:space="preserve">“where you are, increase and support more green-ness around your home.” </w:t>
      </w:r>
    </w:p>
    <w:p w14:paraId="06CE7959" w14:textId="77777777" w:rsidR="00BF6868" w:rsidRDefault="001049F3">
      <w:pPr>
        <w:spacing w:line="480" w:lineRule="auto"/>
        <w:divId w:val="453014329"/>
        <w:rPr>
          <w:rFonts w:ascii="Source Sans Pro" w:eastAsia="Times New Roman" w:hAnsi="Source Sans Pro"/>
          <w:i/>
          <w:iCs/>
          <w:color w:val="000000"/>
          <w:spacing w:val="9"/>
          <w:sz w:val="36"/>
          <w:szCs w:val="36"/>
        </w:rPr>
      </w:pPr>
      <w:r>
        <w:rPr>
          <w:rFonts w:ascii="Source Sans Pro" w:eastAsia="Times New Roman" w:hAnsi="Source Sans Pro"/>
          <w:i/>
          <w:iCs/>
          <w:color w:val="000000"/>
          <w:spacing w:val="9"/>
          <w:sz w:val="36"/>
          <w:szCs w:val="36"/>
        </w:rPr>
        <w:t>"A wilderness, in contrast with those areas where man and his own works dominate the landscape, is hereby recognized as an area where the earth and its community of life are untramm</w:t>
      </w:r>
      <w:ins w:id="62" w:author="Admin" w:date="2021-07-27T21:07:00Z">
        <w:r w:rsidR="00BD0D82">
          <w:rPr>
            <w:rFonts w:ascii="Source Sans Pro" w:eastAsia="Times New Roman" w:hAnsi="Source Sans Pro"/>
            <w:i/>
            <w:iCs/>
            <w:color w:val="000000"/>
            <w:spacing w:val="9"/>
            <w:sz w:val="36"/>
            <w:szCs w:val="36"/>
          </w:rPr>
          <w:t>p</w:t>
        </w:r>
      </w:ins>
      <w:del w:id="63" w:author="Admin" w:date="2021-07-27T21:07:00Z">
        <w:r w:rsidDel="00BD0D82">
          <w:rPr>
            <w:rFonts w:ascii="Source Sans Pro" w:eastAsia="Times New Roman" w:hAnsi="Source Sans Pro"/>
            <w:i/>
            <w:iCs/>
            <w:color w:val="000000"/>
            <w:spacing w:val="9"/>
            <w:sz w:val="36"/>
            <w:szCs w:val="36"/>
          </w:rPr>
          <w:delText>e</w:delText>
        </w:r>
      </w:del>
      <w:r>
        <w:rPr>
          <w:rFonts w:ascii="Source Sans Pro" w:eastAsia="Times New Roman" w:hAnsi="Source Sans Pro"/>
          <w:i/>
          <w:iCs/>
          <w:color w:val="000000"/>
          <w:spacing w:val="9"/>
          <w:sz w:val="36"/>
          <w:szCs w:val="36"/>
        </w:rPr>
        <w:t xml:space="preserve">led by man, where man himself is a visitor who does not remain." - US Wilderness Act </w:t>
      </w:r>
    </w:p>
    <w:p w14:paraId="3A11FA17" w14:textId="77777777" w:rsidR="00BF6868" w:rsidRDefault="001049F3">
      <w:pPr>
        <w:spacing w:line="480" w:lineRule="auto"/>
        <w:divId w:val="72555125"/>
        <w:rPr>
          <w:rFonts w:ascii="Source Sans Pro" w:eastAsia="Times New Roman" w:hAnsi="Source Sans Pro"/>
          <w:i/>
          <w:iCs/>
          <w:color w:val="000000"/>
          <w:spacing w:val="9"/>
          <w:sz w:val="36"/>
          <w:szCs w:val="36"/>
        </w:rPr>
      </w:pPr>
      <w:r>
        <w:rPr>
          <w:rFonts w:ascii="Source Sans Pro" w:eastAsia="Times New Roman" w:hAnsi="Source Sans Pro"/>
          <w:i/>
          <w:iCs/>
          <w:color w:val="000000"/>
          <w:spacing w:val="9"/>
          <w:sz w:val="36"/>
          <w:szCs w:val="36"/>
        </w:rPr>
        <w:t xml:space="preserve">"Thousands of tired, nerve-shaken, over-civilized people are beginning to find out that going to the mountains is going home; that wildness is a necessity; and that mountain parks and reservations are useful not only as fountains of timber and irrigating rivers, but as fountains of life." - John Muir </w:t>
      </w:r>
    </w:p>
    <w:p w14:paraId="5EB40504" w14:textId="77777777" w:rsidR="00BF6868" w:rsidRDefault="001049F3">
      <w:pPr>
        <w:spacing w:line="480" w:lineRule="auto"/>
        <w:rPr>
          <w:rFonts w:ascii="Source Sans Pro" w:eastAsia="Times New Roman" w:hAnsi="Source Sans Pro"/>
          <w:color w:val="000000"/>
          <w:spacing w:val="9"/>
          <w:sz w:val="36"/>
          <w:szCs w:val="36"/>
        </w:rPr>
      </w:pPr>
      <w:r>
        <w:rPr>
          <w:rFonts w:ascii="Source Sans Pro" w:eastAsia="Times New Roman" w:hAnsi="Source Sans Pro"/>
          <w:noProof/>
          <w:color w:val="000000"/>
          <w:spacing w:val="9"/>
          <w:sz w:val="36"/>
          <w:szCs w:val="36"/>
          <w:bdr w:val="none" w:sz="0" w:space="0" w:color="auto" w:frame="1"/>
        </w:rPr>
        <w:lastRenderedPageBreak/>
        <w:drawing>
          <wp:inline distT="0" distB="0" distL="0" distR="0" wp14:anchorId="374CE2AF" wp14:editId="1BA1349C">
            <wp:extent cx="8343900" cy="1043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8343900" cy="10439400"/>
                    </a:xfrm>
                    <a:prstGeom prst="rect">
                      <a:avLst/>
                    </a:prstGeom>
                    <a:noFill/>
                    <a:ln>
                      <a:noFill/>
                    </a:ln>
                  </pic:spPr>
                </pic:pic>
              </a:graphicData>
            </a:graphic>
          </wp:inline>
        </w:drawing>
      </w:r>
    </w:p>
    <w:p w14:paraId="3B31614A" w14:textId="77777777" w:rsidR="00BF6868" w:rsidRDefault="001049F3">
      <w:pPr>
        <w:pStyle w:val="Heading3"/>
        <w:rPr>
          <w:rFonts w:eastAsia="Times New Roman"/>
        </w:rPr>
      </w:pPr>
      <w:r>
        <w:rPr>
          <w:rFonts w:eastAsia="Times New Roman"/>
        </w:rPr>
        <w:lastRenderedPageBreak/>
        <w:t>Homeostasis</w:t>
      </w:r>
    </w:p>
    <w:p w14:paraId="706E30DE" w14:textId="77777777" w:rsidR="00BF6868" w:rsidRDefault="001049F3">
      <w:pPr>
        <w:pStyle w:val="NormalWeb"/>
        <w:spacing w:line="480" w:lineRule="auto"/>
        <w:rPr>
          <w:rFonts w:ascii="Source Sans Pro" w:hAnsi="Source Sans Pro"/>
          <w:color w:val="000000"/>
          <w:spacing w:val="9"/>
          <w:sz w:val="36"/>
          <w:szCs w:val="36"/>
        </w:rPr>
      </w:pPr>
      <w:r>
        <w:rPr>
          <w:rFonts w:ascii="Source Sans Pro" w:hAnsi="Source Sans Pro"/>
          <w:color w:val="000000"/>
          <w:spacing w:val="9"/>
          <w:sz w:val="36"/>
          <w:szCs w:val="36"/>
        </w:rPr>
        <w:t>Homeostasis refers to the capacity of the body to maintain the stability of diverse internal variables, such as temperature, acidity</w:t>
      </w:r>
      <w:del w:id="64" w:author="Admin" w:date="2021-07-27T21:08:00Z">
        <w:r w:rsidDel="00EE409B">
          <w:rPr>
            <w:rFonts w:ascii="Source Sans Pro" w:hAnsi="Source Sans Pro"/>
            <w:color w:val="000000"/>
            <w:spacing w:val="9"/>
            <w:sz w:val="36"/>
            <w:szCs w:val="36"/>
          </w:rPr>
          <w:delText>,</w:delText>
        </w:r>
      </w:del>
      <w:r>
        <w:rPr>
          <w:rFonts w:ascii="Source Sans Pro" w:hAnsi="Source Sans Pro"/>
          <w:color w:val="000000"/>
          <w:spacing w:val="9"/>
          <w:sz w:val="36"/>
          <w:szCs w:val="36"/>
        </w:rPr>
        <w:t xml:space="preserve"> and water level, in the face of constant environmental disturbance. </w:t>
      </w:r>
    </w:p>
    <w:p w14:paraId="4E559E72" w14:textId="77777777" w:rsidR="00BF6868" w:rsidRDefault="001049F3">
      <w:pPr>
        <w:spacing w:line="480" w:lineRule="auto"/>
        <w:rPr>
          <w:rFonts w:ascii="Source Sans Pro" w:eastAsia="Times New Roman" w:hAnsi="Source Sans Pro"/>
          <w:color w:val="000000"/>
          <w:spacing w:val="9"/>
          <w:sz w:val="36"/>
          <w:szCs w:val="36"/>
        </w:rPr>
      </w:pPr>
      <w:r>
        <w:rPr>
          <w:rStyle w:val="HTMLCode"/>
          <w:color w:val="000000"/>
          <w:spacing w:val="9"/>
        </w:rPr>
        <w:t xml:space="preserve">To return to homeostasis is to return home. - Madhur </w:t>
      </w:r>
      <w:commentRangeStart w:id="65"/>
      <w:r>
        <w:rPr>
          <w:rStyle w:val="HTMLCode"/>
          <w:color w:val="000000"/>
          <w:spacing w:val="9"/>
        </w:rPr>
        <w:t>Anand</w:t>
      </w:r>
      <w:commentRangeEnd w:id="65"/>
      <w:r w:rsidR="00EE409B">
        <w:rPr>
          <w:rStyle w:val="CommentReference"/>
          <w:rFonts w:cs="Mangal"/>
        </w:rPr>
        <w:commentReference w:id="65"/>
      </w:r>
      <w:r>
        <w:rPr>
          <w:rStyle w:val="HTMLCode"/>
          <w:color w:val="000000"/>
          <w:spacing w:val="9"/>
        </w:rPr>
        <w:t xml:space="preserve"> </w:t>
      </w:r>
      <w:r>
        <w:rPr>
          <w:rFonts w:ascii="Source Sans Pro" w:eastAsia="Times New Roman" w:hAnsi="Source Sans Pro"/>
          <w:color w:val="000000"/>
          <w:spacing w:val="9"/>
          <w:sz w:val="36"/>
          <w:szCs w:val="36"/>
        </w:rPr>
        <w:br/>
      </w:r>
      <w:r>
        <w:rPr>
          <w:rFonts w:ascii="Source Sans Pro" w:eastAsia="Times New Roman" w:hAnsi="Source Sans Pro"/>
          <w:color w:val="000000"/>
          <w:spacing w:val="9"/>
          <w:sz w:val="36"/>
          <w:szCs w:val="36"/>
        </w:rPr>
        <w:br/>
      </w:r>
    </w:p>
    <w:p w14:paraId="45AC6789" w14:textId="77777777" w:rsidR="00BF6868" w:rsidRDefault="001049F3">
      <w:pPr>
        <w:pStyle w:val="Heading3"/>
        <w:rPr>
          <w:rFonts w:eastAsia="Times New Roman"/>
        </w:rPr>
      </w:pPr>
      <w:r>
        <w:rPr>
          <w:rFonts w:eastAsia="Times New Roman"/>
        </w:rPr>
        <w:t>How to work from home(ostasis)?</w:t>
      </w:r>
    </w:p>
    <w:p w14:paraId="020CD0BC" w14:textId="77777777" w:rsidR="00BF6868" w:rsidRDefault="001049F3">
      <w:pPr>
        <w:pStyle w:val="NormalWeb"/>
        <w:spacing w:line="480" w:lineRule="auto"/>
        <w:rPr>
          <w:rFonts w:ascii="Source Sans Pro" w:hAnsi="Source Sans Pro"/>
          <w:color w:val="000000"/>
          <w:spacing w:val="9"/>
          <w:sz w:val="36"/>
          <w:szCs w:val="36"/>
        </w:rPr>
      </w:pPr>
      <w:r>
        <w:rPr>
          <w:rFonts w:ascii="Source Sans Pro" w:hAnsi="Source Sans Pro"/>
          <w:color w:val="000000"/>
          <w:spacing w:val="9"/>
          <w:sz w:val="36"/>
          <w:szCs w:val="36"/>
        </w:rPr>
        <w:t>Is there an ideal state? More often than not we think in terms of ideal state and current state</w:t>
      </w:r>
      <w:ins w:id="66" w:author="Admin" w:date="2021-07-27T21:09:00Z">
        <w:r w:rsidR="00EE409B">
          <w:rPr>
            <w:rFonts w:ascii="Source Sans Pro" w:hAnsi="Source Sans Pro"/>
            <w:color w:val="000000"/>
            <w:spacing w:val="9"/>
            <w:sz w:val="36"/>
            <w:szCs w:val="36"/>
          </w:rPr>
          <w:t>;</w:t>
        </w:r>
      </w:ins>
      <w:del w:id="67" w:author="Admin" w:date="2021-07-27T21:09:00Z">
        <w:r w:rsidDel="00EE409B">
          <w:rPr>
            <w:rFonts w:ascii="Source Sans Pro" w:hAnsi="Source Sans Pro"/>
            <w:color w:val="000000"/>
            <w:spacing w:val="9"/>
            <w:sz w:val="36"/>
            <w:szCs w:val="36"/>
          </w:rPr>
          <w:delText>,</w:delText>
        </w:r>
      </w:del>
      <w:r>
        <w:rPr>
          <w:rFonts w:ascii="Source Sans Pro" w:hAnsi="Source Sans Pro"/>
          <w:color w:val="000000"/>
          <w:spacing w:val="9"/>
          <w:sz w:val="36"/>
          <w:szCs w:val="36"/>
        </w:rPr>
        <w:t xml:space="preserve"> we want to be ‘high’ - higher productivity, higher income, higher IQ, higher performance, high speed or higher state of being. </w:t>
      </w:r>
    </w:p>
    <w:p w14:paraId="40B0673B" w14:textId="77777777" w:rsidR="00BF6868" w:rsidRDefault="002B60DC">
      <w:pPr>
        <w:numPr>
          <w:ilvl w:val="0"/>
          <w:numId w:val="4"/>
        </w:numPr>
        <w:spacing w:before="100" w:beforeAutospacing="1" w:after="100" w:afterAutospacing="1" w:line="480" w:lineRule="auto"/>
        <w:rPr>
          <w:rFonts w:ascii="Source Sans Pro" w:eastAsia="Times New Roman" w:hAnsi="Source Sans Pro"/>
          <w:color w:val="000000"/>
          <w:spacing w:val="9"/>
          <w:sz w:val="36"/>
          <w:szCs w:val="36"/>
        </w:rPr>
      </w:pPr>
      <w:hyperlink r:id="rId14" w:history="1">
        <w:r w:rsidR="001049F3">
          <w:rPr>
            <w:rStyle w:val="Hyperlink"/>
            <w:rFonts w:ascii="Source Sans Pro" w:eastAsia="Times New Roman" w:hAnsi="Source Sans Pro"/>
            <w:spacing w:val="9"/>
            <w:sz w:val="36"/>
            <w:szCs w:val="36"/>
          </w:rPr>
          <w:t>The Brain and Body Prioritize Adaptation, Not Balance</w:t>
        </w:r>
      </w:hyperlink>
      <w:r w:rsidR="001049F3">
        <w:rPr>
          <w:rFonts w:ascii="Source Sans Pro" w:eastAsia="Times New Roman" w:hAnsi="Source Sans Pro"/>
          <w:color w:val="000000"/>
          <w:spacing w:val="9"/>
          <w:sz w:val="36"/>
          <w:szCs w:val="36"/>
        </w:rPr>
        <w:t xml:space="preserve"> - Markham Heid, The Nuance </w:t>
      </w:r>
      <w:r w:rsidR="001049F3">
        <w:rPr>
          <w:rFonts w:ascii="Source Sans Pro" w:eastAsia="Times New Roman" w:hAnsi="Source Sans Pro"/>
          <w:color w:val="000000"/>
          <w:spacing w:val="9"/>
          <w:sz w:val="36"/>
          <w:szCs w:val="36"/>
        </w:rPr>
        <w:br/>
      </w:r>
      <w:r w:rsidR="001049F3">
        <w:rPr>
          <w:rFonts w:ascii="Source Sans Pro" w:eastAsia="Times New Roman" w:hAnsi="Source Sans Pro"/>
          <w:color w:val="000000"/>
          <w:spacing w:val="9"/>
          <w:sz w:val="36"/>
          <w:szCs w:val="36"/>
        </w:rPr>
        <w:lastRenderedPageBreak/>
        <w:t xml:space="preserve">Allostasis’ is reshaping science’s understanding of disease and disorder </w:t>
      </w:r>
    </w:p>
    <w:p w14:paraId="4A751F59" w14:textId="77777777" w:rsidR="00BF6868" w:rsidRDefault="002B60DC">
      <w:pPr>
        <w:numPr>
          <w:ilvl w:val="0"/>
          <w:numId w:val="4"/>
        </w:numPr>
        <w:spacing w:before="100" w:beforeAutospacing="1" w:after="100" w:afterAutospacing="1" w:line="480" w:lineRule="auto"/>
        <w:rPr>
          <w:rFonts w:ascii="Source Sans Pro" w:eastAsia="Times New Roman" w:hAnsi="Source Sans Pro"/>
          <w:color w:val="000000"/>
          <w:spacing w:val="9"/>
          <w:sz w:val="36"/>
          <w:szCs w:val="36"/>
        </w:rPr>
      </w:pPr>
      <w:hyperlink r:id="rId15" w:history="1">
        <w:r w:rsidR="001049F3">
          <w:rPr>
            <w:rStyle w:val="Hyperlink"/>
            <w:rFonts w:ascii="Source Sans Pro" w:eastAsia="Times New Roman" w:hAnsi="Source Sans Pro"/>
            <w:spacing w:val="9"/>
            <w:sz w:val="36"/>
            <w:szCs w:val="36"/>
          </w:rPr>
          <w:t>Nutrient homeostasis — translating internal states to behavior</w:t>
        </w:r>
      </w:hyperlink>
      <w:r w:rsidR="001049F3">
        <w:rPr>
          <w:rFonts w:ascii="Source Sans Pro" w:eastAsia="Times New Roman" w:hAnsi="Source Sans Pro"/>
          <w:color w:val="000000"/>
          <w:spacing w:val="9"/>
          <w:sz w:val="36"/>
          <w:szCs w:val="36"/>
        </w:rPr>
        <w:t xml:space="preserve"> - Daniel Munch et. al, 2020, Current Opinion in Neurobiology </w:t>
      </w:r>
    </w:p>
    <w:p w14:paraId="0A406CCE" w14:textId="77777777" w:rsidR="00BF6868" w:rsidRDefault="002B60DC">
      <w:pPr>
        <w:numPr>
          <w:ilvl w:val="0"/>
          <w:numId w:val="4"/>
        </w:numPr>
        <w:spacing w:before="100" w:beforeAutospacing="1" w:after="100" w:afterAutospacing="1" w:line="480" w:lineRule="auto"/>
        <w:rPr>
          <w:rFonts w:ascii="Source Sans Pro" w:eastAsia="Times New Roman" w:hAnsi="Source Sans Pro"/>
          <w:color w:val="000000"/>
          <w:spacing w:val="9"/>
          <w:sz w:val="36"/>
          <w:szCs w:val="36"/>
        </w:rPr>
      </w:pPr>
      <w:hyperlink r:id="rId16" w:history="1">
        <w:r w:rsidR="001049F3">
          <w:rPr>
            <w:rStyle w:val="Hyperlink"/>
            <w:rFonts w:ascii="Source Sans Pro" w:eastAsia="Times New Roman" w:hAnsi="Source Sans Pro"/>
            <w:spacing w:val="9"/>
            <w:sz w:val="36"/>
            <w:szCs w:val="36"/>
          </w:rPr>
          <w:t>The Theory of Subjective Wellbeing Homeostasis: A Contribution to Understanding Life Quality</w:t>
        </w:r>
      </w:hyperlink>
      <w:r w:rsidR="001049F3">
        <w:rPr>
          <w:rFonts w:ascii="Source Sans Pro" w:eastAsia="Times New Roman" w:hAnsi="Source Sans Pro"/>
          <w:color w:val="000000"/>
          <w:spacing w:val="9"/>
          <w:sz w:val="36"/>
          <w:szCs w:val="36"/>
        </w:rPr>
        <w:t xml:space="preserve"> - Robert Cummins, 2021 </w:t>
      </w:r>
      <w:r w:rsidR="001049F3">
        <w:rPr>
          <w:rFonts w:ascii="Source Sans Pro" w:eastAsia="Times New Roman" w:hAnsi="Source Sans Pro"/>
          <w:color w:val="000000"/>
          <w:spacing w:val="9"/>
          <w:sz w:val="36"/>
          <w:szCs w:val="36"/>
        </w:rPr>
        <w:br/>
        <w:t xml:space="preserve">It concerns the proposal that subjective well-being (SWB) is managed by a system of psychological devices which have evolved for this purpose. </w:t>
      </w:r>
    </w:p>
    <w:p w14:paraId="649ADBA6" w14:textId="77777777" w:rsidR="00BF6868" w:rsidRDefault="001049F3">
      <w:pPr>
        <w:spacing w:line="480" w:lineRule="auto"/>
        <w:rPr>
          <w:rFonts w:ascii="Source Sans Pro" w:eastAsia="Times New Roman" w:hAnsi="Source Sans Pro"/>
          <w:color w:val="000000"/>
          <w:spacing w:val="9"/>
          <w:sz w:val="36"/>
          <w:szCs w:val="36"/>
        </w:rPr>
      </w:pPr>
      <w:r>
        <w:rPr>
          <w:rFonts w:ascii="Source Sans Pro" w:eastAsia="Times New Roman" w:hAnsi="Source Sans Pro"/>
          <w:noProof/>
          <w:color w:val="000000"/>
          <w:spacing w:val="9"/>
          <w:sz w:val="36"/>
          <w:szCs w:val="36"/>
          <w:bdr w:val="none" w:sz="0" w:space="0" w:color="auto" w:frame="1"/>
        </w:rPr>
        <w:lastRenderedPageBreak/>
        <w:drawing>
          <wp:inline distT="0" distB="0" distL="0" distR="0" wp14:anchorId="126C00C4" wp14:editId="54662C9A">
            <wp:extent cx="66954400" cy="44640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6954400" cy="44640500"/>
                    </a:xfrm>
                    <a:prstGeom prst="rect">
                      <a:avLst/>
                    </a:prstGeom>
                    <a:noFill/>
                    <a:ln>
                      <a:noFill/>
                    </a:ln>
                  </pic:spPr>
                </pic:pic>
              </a:graphicData>
            </a:graphic>
          </wp:inline>
        </w:drawing>
      </w:r>
    </w:p>
    <w:p w14:paraId="23E94DB7" w14:textId="77777777" w:rsidR="00BF6868" w:rsidRDefault="001049F3">
      <w:pPr>
        <w:pStyle w:val="Heading3"/>
        <w:rPr>
          <w:rFonts w:eastAsia="Times New Roman"/>
        </w:rPr>
      </w:pPr>
      <w:r>
        <w:rPr>
          <w:rFonts w:eastAsia="Times New Roman"/>
        </w:rPr>
        <w:lastRenderedPageBreak/>
        <w:t>Emotional Fitness</w:t>
      </w:r>
    </w:p>
    <w:p w14:paraId="48573A39" w14:textId="77777777" w:rsidR="00BF6868" w:rsidRDefault="001049F3">
      <w:pPr>
        <w:pStyle w:val="NormalWeb"/>
        <w:spacing w:line="480" w:lineRule="auto"/>
        <w:rPr>
          <w:rFonts w:ascii="Source Sans Pro" w:hAnsi="Source Sans Pro"/>
          <w:color w:val="000000"/>
          <w:spacing w:val="9"/>
          <w:sz w:val="36"/>
          <w:szCs w:val="36"/>
        </w:rPr>
      </w:pPr>
      <w:r>
        <w:rPr>
          <w:rFonts w:ascii="Source Sans Pro" w:hAnsi="Source Sans Pro"/>
          <w:color w:val="000000"/>
          <w:spacing w:val="9"/>
          <w:sz w:val="36"/>
          <w:szCs w:val="36"/>
        </w:rPr>
        <w:t xml:space="preserve">Four key aspects of emotional fitness are emotional resilience, positive emotions, cognitive flexibility and emotional well-being </w:t>
      </w:r>
    </w:p>
    <w:p w14:paraId="55618741" w14:textId="77777777" w:rsidR="00BF6868" w:rsidRDefault="001049F3">
      <w:pPr>
        <w:spacing w:line="480" w:lineRule="auto"/>
        <w:rPr>
          <w:rFonts w:ascii="Source Sans Pro" w:eastAsia="Times New Roman" w:hAnsi="Source Sans Pro"/>
          <w:color w:val="000000"/>
          <w:spacing w:val="9"/>
          <w:sz w:val="36"/>
          <w:szCs w:val="36"/>
        </w:rPr>
      </w:pPr>
      <w:r>
        <w:rPr>
          <w:rStyle w:val="HTMLCode"/>
          <w:color w:val="000000"/>
          <w:spacing w:val="9"/>
        </w:rPr>
        <w:t xml:space="preserve">Make the sunrise a temple. ― Frank LaRue Owen, The School of Soft-Attention </w:t>
      </w:r>
      <w:r>
        <w:rPr>
          <w:rFonts w:ascii="Source Sans Pro" w:eastAsia="Times New Roman" w:hAnsi="Source Sans Pro"/>
          <w:color w:val="000000"/>
          <w:spacing w:val="9"/>
          <w:sz w:val="36"/>
          <w:szCs w:val="36"/>
        </w:rPr>
        <w:br/>
      </w:r>
      <w:r>
        <w:rPr>
          <w:rFonts w:ascii="Source Sans Pro" w:eastAsia="Times New Roman" w:hAnsi="Source Sans Pro"/>
          <w:color w:val="000000"/>
          <w:spacing w:val="9"/>
          <w:sz w:val="36"/>
          <w:szCs w:val="36"/>
        </w:rPr>
        <w:br/>
      </w:r>
    </w:p>
    <w:p w14:paraId="198EADB2" w14:textId="77777777" w:rsidR="00BF6868" w:rsidRDefault="001049F3">
      <w:pPr>
        <w:pStyle w:val="Heading3"/>
        <w:rPr>
          <w:rFonts w:eastAsia="Times New Roman"/>
        </w:rPr>
      </w:pPr>
      <w:r>
        <w:rPr>
          <w:rFonts w:eastAsia="Times New Roman"/>
        </w:rPr>
        <w:t>It's 2021! Why hasn't life become as easy as they promised in the 60s?</w:t>
      </w:r>
    </w:p>
    <w:p w14:paraId="11AA3A6B" w14:textId="6469FE81" w:rsidR="00BF6868" w:rsidRDefault="001049F3" w:rsidP="0064132F">
      <w:pPr>
        <w:pStyle w:val="NormalWeb"/>
        <w:spacing w:line="480" w:lineRule="auto"/>
        <w:ind w:left="360"/>
        <w:rPr>
          <w:rFonts w:ascii="Source Sans Pro" w:hAnsi="Source Sans Pro"/>
          <w:color w:val="000000"/>
          <w:spacing w:val="9"/>
          <w:sz w:val="36"/>
          <w:szCs w:val="36"/>
        </w:rPr>
        <w:pPrChange w:id="68" w:author="Madhur" w:date="2021-08-02T08:07:00Z">
          <w:pPr>
            <w:pStyle w:val="NormalWeb"/>
            <w:spacing w:line="480" w:lineRule="auto"/>
          </w:pPr>
        </w:pPrChange>
      </w:pPr>
      <w:r>
        <w:rPr>
          <w:rFonts w:ascii="Source Sans Pro" w:hAnsi="Source Sans Pro"/>
          <w:color w:val="000000"/>
          <w:spacing w:val="9"/>
          <w:sz w:val="36"/>
          <w:szCs w:val="36"/>
        </w:rPr>
        <w:t xml:space="preserve">Each year, a new product makes life even more physically convenient </w:t>
      </w:r>
      <w:del w:id="69" w:author="Admin" w:date="2021-07-27T21:11:00Z">
        <w:r w:rsidDel="00EE409B">
          <w:rPr>
            <w:rFonts w:ascii="Source Sans Pro" w:hAnsi="Source Sans Pro"/>
            <w:color w:val="000000"/>
            <w:spacing w:val="9"/>
            <w:sz w:val="36"/>
            <w:szCs w:val="36"/>
          </w:rPr>
          <w:delText>-</w:delText>
        </w:r>
      </w:del>
      <w:ins w:id="70" w:author="Admin" w:date="2021-07-27T21:11:00Z">
        <w:r w:rsidR="00EE409B">
          <w:rPr>
            <w:rFonts w:ascii="Source Sans Pro" w:hAnsi="Source Sans Pro"/>
            <w:color w:val="000000"/>
            <w:spacing w:val="9"/>
            <w:sz w:val="36"/>
            <w:szCs w:val="36"/>
          </w:rPr>
          <w:t>–</w:t>
        </w:r>
      </w:ins>
      <w:r>
        <w:rPr>
          <w:rFonts w:ascii="Source Sans Pro" w:hAnsi="Source Sans Pro"/>
          <w:color w:val="000000"/>
          <w:spacing w:val="9"/>
          <w:sz w:val="36"/>
          <w:szCs w:val="36"/>
        </w:rPr>
        <w:t xml:space="preserve"> </w:t>
      </w:r>
      <w:ins w:id="71" w:author="Admin" w:date="2021-07-27T21:11:00Z">
        <w:r w:rsidR="00EE409B">
          <w:rPr>
            <w:rFonts w:ascii="Source Sans Pro" w:hAnsi="Source Sans Pro"/>
            <w:color w:val="000000"/>
            <w:spacing w:val="9"/>
            <w:sz w:val="36"/>
            <w:szCs w:val="36"/>
          </w:rPr>
          <w:t xml:space="preserve">thereby driving people more to the indoors and </w:t>
        </w:r>
      </w:ins>
      <w:ins w:id="72" w:author="Admin" w:date="2021-07-27T21:12:00Z">
        <w:r w:rsidR="00EE409B">
          <w:rPr>
            <w:rFonts w:ascii="Source Sans Pro" w:hAnsi="Source Sans Pro"/>
            <w:color w:val="000000"/>
            <w:spacing w:val="9"/>
            <w:sz w:val="36"/>
            <w:szCs w:val="36"/>
          </w:rPr>
          <w:t xml:space="preserve">to </w:t>
        </w:r>
      </w:ins>
      <w:ins w:id="73" w:author="Admin" w:date="2021-07-27T21:11:00Z">
        <w:r w:rsidR="00EE409B">
          <w:rPr>
            <w:rFonts w:ascii="Source Sans Pro" w:hAnsi="Source Sans Pro"/>
            <w:color w:val="000000"/>
            <w:spacing w:val="9"/>
            <w:sz w:val="36"/>
            <w:szCs w:val="36"/>
          </w:rPr>
          <w:t xml:space="preserve">a </w:t>
        </w:r>
      </w:ins>
      <w:ins w:id="74" w:author="Admin" w:date="2021-07-27T21:12:00Z">
        <w:r w:rsidR="00EE409B">
          <w:rPr>
            <w:rFonts w:ascii="Source Sans Pro" w:hAnsi="Source Sans Pro"/>
            <w:color w:val="000000"/>
            <w:spacing w:val="9"/>
            <w:sz w:val="36"/>
            <w:szCs w:val="36"/>
          </w:rPr>
          <w:t xml:space="preserve">more </w:t>
        </w:r>
      </w:ins>
      <w:ins w:id="75" w:author="Admin" w:date="2021-07-27T21:11:00Z">
        <w:r w:rsidR="00EE409B">
          <w:rPr>
            <w:rFonts w:ascii="Source Sans Pro" w:hAnsi="Source Sans Pro"/>
            <w:color w:val="000000"/>
            <w:spacing w:val="9"/>
            <w:sz w:val="36"/>
            <w:szCs w:val="36"/>
          </w:rPr>
          <w:t>sedentary life</w:t>
        </w:r>
      </w:ins>
      <w:ins w:id="76" w:author="Admin" w:date="2021-07-27T21:12:00Z">
        <w:del w:id="77" w:author="Madhur" w:date="2021-08-02T07:57:00Z">
          <w:r w:rsidR="00EE409B" w:rsidDel="006D426D">
            <w:rPr>
              <w:rFonts w:ascii="Source Sans Pro" w:hAnsi="Source Sans Pro"/>
              <w:color w:val="000000"/>
              <w:spacing w:val="9"/>
              <w:sz w:val="36"/>
              <w:szCs w:val="36"/>
            </w:rPr>
            <w:delText>/</w:delText>
          </w:r>
        </w:del>
      </w:ins>
      <w:del w:id="78" w:author="Madhur" w:date="2021-08-02T07:57:00Z">
        <w:r w:rsidDel="006D426D">
          <w:rPr>
            <w:rFonts w:ascii="Source Sans Pro" w:hAnsi="Source Sans Pro"/>
            <w:color w:val="000000"/>
            <w:spacing w:val="9"/>
            <w:sz w:val="36"/>
            <w:szCs w:val="36"/>
          </w:rPr>
          <w:delText>making it possible to be even more indoor and sedantary</w:delText>
        </w:r>
      </w:del>
      <w:r>
        <w:rPr>
          <w:rFonts w:ascii="Source Sans Pro" w:hAnsi="Source Sans Pro"/>
          <w:color w:val="000000"/>
          <w:spacing w:val="9"/>
          <w:sz w:val="36"/>
          <w:szCs w:val="36"/>
        </w:rPr>
        <w:t xml:space="preserve">. </w:t>
      </w:r>
      <w:del w:id="79" w:author="Admin" w:date="2021-07-27T21:12:00Z">
        <w:r w:rsidDel="00EE409B">
          <w:rPr>
            <w:rFonts w:ascii="Source Sans Pro" w:hAnsi="Source Sans Pro"/>
            <w:color w:val="000000"/>
            <w:spacing w:val="9"/>
            <w:sz w:val="36"/>
            <w:szCs w:val="36"/>
          </w:rPr>
          <w:delText xml:space="preserve">On the other hand, </w:delText>
        </w:r>
      </w:del>
      <w:ins w:id="80" w:author="Admin" w:date="2021-07-27T21:12:00Z">
        <w:r w:rsidR="00EE409B">
          <w:rPr>
            <w:rFonts w:ascii="Source Sans Pro" w:hAnsi="Source Sans Pro"/>
            <w:color w:val="000000"/>
            <w:spacing w:val="9"/>
            <w:sz w:val="36"/>
            <w:szCs w:val="36"/>
          </w:rPr>
          <w:t xml:space="preserve">At the same time, </w:t>
        </w:r>
      </w:ins>
      <w:r>
        <w:rPr>
          <w:rFonts w:ascii="Source Sans Pro" w:hAnsi="Source Sans Pro"/>
          <w:color w:val="000000"/>
          <w:spacing w:val="9"/>
          <w:sz w:val="36"/>
          <w:szCs w:val="36"/>
        </w:rPr>
        <w:t xml:space="preserve">emotional and mood disorders have been increasing </w:t>
      </w:r>
      <w:ins w:id="81" w:author="Admin" w:date="2021-07-27T21:12:00Z">
        <w:r w:rsidR="00EE409B">
          <w:rPr>
            <w:rFonts w:ascii="Source Sans Pro" w:hAnsi="Source Sans Pro"/>
            <w:color w:val="000000"/>
            <w:spacing w:val="9"/>
            <w:sz w:val="36"/>
            <w:szCs w:val="36"/>
          </w:rPr>
          <w:t xml:space="preserve">exponentially </w:t>
        </w:r>
      </w:ins>
      <w:r>
        <w:rPr>
          <w:rFonts w:ascii="Source Sans Pro" w:hAnsi="Source Sans Pro"/>
          <w:color w:val="000000"/>
          <w:spacing w:val="9"/>
          <w:sz w:val="36"/>
          <w:szCs w:val="36"/>
        </w:rPr>
        <w:t xml:space="preserve">year </w:t>
      </w:r>
      <w:ins w:id="82" w:author="Admin" w:date="2021-07-27T21:12:00Z">
        <w:r w:rsidR="00EE409B">
          <w:rPr>
            <w:rFonts w:ascii="Source Sans Pro" w:hAnsi="Source Sans Pro"/>
            <w:color w:val="000000"/>
            <w:spacing w:val="9"/>
            <w:sz w:val="36"/>
            <w:szCs w:val="36"/>
          </w:rPr>
          <w:t>on</w:t>
        </w:r>
      </w:ins>
      <w:del w:id="83" w:author="Admin" w:date="2021-07-27T21:12:00Z">
        <w:r w:rsidDel="00EE409B">
          <w:rPr>
            <w:rFonts w:ascii="Source Sans Pro" w:hAnsi="Source Sans Pro"/>
            <w:color w:val="000000"/>
            <w:spacing w:val="9"/>
            <w:sz w:val="36"/>
            <w:szCs w:val="36"/>
          </w:rPr>
          <w:delText>by</w:delText>
        </w:r>
      </w:del>
      <w:r>
        <w:rPr>
          <w:rFonts w:ascii="Source Sans Pro" w:hAnsi="Source Sans Pro"/>
          <w:color w:val="000000"/>
          <w:spacing w:val="9"/>
          <w:sz w:val="36"/>
          <w:szCs w:val="36"/>
        </w:rPr>
        <w:t xml:space="preserve"> year. Conveniences </w:t>
      </w:r>
      <w:ins w:id="84" w:author="Admin" w:date="2021-07-27T21:13:00Z">
        <w:r w:rsidR="00EE409B">
          <w:rPr>
            <w:rFonts w:ascii="Source Sans Pro" w:hAnsi="Source Sans Pro"/>
            <w:color w:val="000000"/>
            <w:spacing w:val="9"/>
            <w:sz w:val="36"/>
            <w:szCs w:val="36"/>
          </w:rPr>
          <w:lastRenderedPageBreak/>
          <w:t xml:space="preserve">tend </w:t>
        </w:r>
      </w:ins>
      <w:del w:id="85" w:author="Admin" w:date="2021-07-27T21:13:00Z">
        <w:r w:rsidDel="00EE409B">
          <w:rPr>
            <w:rFonts w:ascii="Source Sans Pro" w:hAnsi="Source Sans Pro"/>
            <w:color w:val="000000"/>
            <w:spacing w:val="9"/>
            <w:sz w:val="36"/>
            <w:szCs w:val="36"/>
          </w:rPr>
          <w:delText>can</w:delText>
        </w:r>
      </w:del>
      <w:r>
        <w:rPr>
          <w:rFonts w:ascii="Source Sans Pro" w:hAnsi="Source Sans Pro"/>
          <w:color w:val="000000"/>
          <w:spacing w:val="9"/>
          <w:sz w:val="36"/>
          <w:szCs w:val="36"/>
        </w:rPr>
        <w:t xml:space="preserve"> </w:t>
      </w:r>
      <w:ins w:id="86" w:author="Admin" w:date="2021-07-27T21:13:00Z">
        <w:r w:rsidR="00EE409B">
          <w:rPr>
            <w:rFonts w:ascii="Source Sans Pro" w:hAnsi="Source Sans Pro"/>
            <w:color w:val="000000"/>
            <w:spacing w:val="9"/>
            <w:sz w:val="36"/>
            <w:szCs w:val="36"/>
          </w:rPr>
          <w:t xml:space="preserve">to weaken </w:t>
        </w:r>
      </w:ins>
      <w:del w:id="87" w:author="Admin" w:date="2021-07-27T21:13:00Z">
        <w:r w:rsidDel="00EE409B">
          <w:rPr>
            <w:rFonts w:ascii="Source Sans Pro" w:hAnsi="Source Sans Pro"/>
            <w:color w:val="000000"/>
            <w:spacing w:val="9"/>
            <w:sz w:val="36"/>
            <w:szCs w:val="36"/>
          </w:rPr>
          <w:delText>make a</w:delText>
        </w:r>
      </w:del>
      <w:r>
        <w:rPr>
          <w:rFonts w:ascii="Source Sans Pro" w:hAnsi="Source Sans Pro"/>
          <w:color w:val="000000"/>
          <w:spacing w:val="9"/>
          <w:sz w:val="36"/>
          <w:szCs w:val="36"/>
        </w:rPr>
        <w:t xml:space="preserve"> body </w:t>
      </w:r>
      <w:del w:id="88" w:author="Admin" w:date="2021-07-27T21:13:00Z">
        <w:r w:rsidDel="00EE409B">
          <w:rPr>
            <w:rFonts w:ascii="Source Sans Pro" w:hAnsi="Source Sans Pro"/>
            <w:color w:val="000000"/>
            <w:spacing w:val="9"/>
            <w:sz w:val="36"/>
            <w:szCs w:val="36"/>
          </w:rPr>
          <w:delText>weaker</w:delText>
        </w:r>
      </w:del>
      <w:r>
        <w:rPr>
          <w:rFonts w:ascii="Source Sans Pro" w:hAnsi="Source Sans Pro"/>
          <w:color w:val="000000"/>
          <w:spacing w:val="9"/>
          <w:sz w:val="36"/>
          <w:szCs w:val="36"/>
        </w:rPr>
        <w:t xml:space="preserve">. Is poor physical fitness undercutting our emotional fitness? </w:t>
      </w:r>
    </w:p>
    <w:p w14:paraId="4A8FC98D" w14:textId="77777777" w:rsidR="00BF6868" w:rsidRDefault="002B60DC">
      <w:pPr>
        <w:numPr>
          <w:ilvl w:val="0"/>
          <w:numId w:val="5"/>
        </w:numPr>
        <w:spacing w:before="100" w:beforeAutospacing="1" w:after="100" w:afterAutospacing="1" w:line="480" w:lineRule="auto"/>
        <w:rPr>
          <w:rFonts w:ascii="Source Sans Pro" w:eastAsia="Times New Roman" w:hAnsi="Source Sans Pro"/>
          <w:color w:val="000000"/>
          <w:spacing w:val="9"/>
          <w:sz w:val="36"/>
          <w:szCs w:val="36"/>
        </w:rPr>
      </w:pPr>
      <w:hyperlink r:id="rId18" w:history="1">
        <w:r w:rsidR="001049F3">
          <w:rPr>
            <w:rStyle w:val="Hyperlink"/>
            <w:rFonts w:ascii="Source Sans Pro" w:eastAsia="Times New Roman" w:hAnsi="Source Sans Pro"/>
            <w:spacing w:val="9"/>
            <w:sz w:val="36"/>
            <w:szCs w:val="36"/>
          </w:rPr>
          <w:t>Evolutionary Mismatch, Emotional Homeostasis, and “Emotional Addiction”: A Unifying Model of Psychological Dysfunction</w:t>
        </w:r>
      </w:hyperlink>
      <w:r w:rsidR="001049F3">
        <w:rPr>
          <w:rFonts w:ascii="Source Sans Pro" w:eastAsia="Times New Roman" w:hAnsi="Source Sans Pro"/>
          <w:color w:val="000000"/>
          <w:spacing w:val="9"/>
          <w:sz w:val="36"/>
          <w:szCs w:val="36"/>
        </w:rPr>
        <w:t xml:space="preserve"> - John Montgomery, Evolutionary Psychological Science volume 4, pages 428–442 (2018) </w:t>
      </w:r>
      <w:r w:rsidR="001049F3">
        <w:rPr>
          <w:rFonts w:ascii="Source Sans Pro" w:eastAsia="Times New Roman" w:hAnsi="Source Sans Pro"/>
          <w:color w:val="000000"/>
          <w:spacing w:val="9"/>
          <w:sz w:val="36"/>
          <w:szCs w:val="36"/>
        </w:rPr>
        <w:br/>
        <w:t xml:space="preserve">Psychological disorders as a whole appear to develop at significant frequencies only under conditions of “evolutionary mismatch,” where people or animals live in environments, such as modern cities or industrialized cultures in general, that they are not evolutionarily or biologically adapted for. </w:t>
      </w:r>
    </w:p>
    <w:p w14:paraId="09340649" w14:textId="77777777" w:rsidR="00BF6868" w:rsidRDefault="002B60DC">
      <w:pPr>
        <w:numPr>
          <w:ilvl w:val="0"/>
          <w:numId w:val="5"/>
        </w:numPr>
        <w:spacing w:before="100" w:beforeAutospacing="1" w:after="100" w:afterAutospacing="1" w:line="480" w:lineRule="auto"/>
        <w:rPr>
          <w:rFonts w:ascii="Source Sans Pro" w:eastAsia="Times New Roman" w:hAnsi="Source Sans Pro"/>
          <w:color w:val="000000"/>
          <w:spacing w:val="9"/>
          <w:sz w:val="36"/>
          <w:szCs w:val="36"/>
        </w:rPr>
      </w:pPr>
      <w:hyperlink r:id="rId19" w:history="1">
        <w:r w:rsidR="001049F3">
          <w:rPr>
            <w:rStyle w:val="Hyperlink"/>
            <w:rFonts w:ascii="Source Sans Pro" w:eastAsia="Times New Roman" w:hAnsi="Source Sans Pro"/>
            <w:spacing w:val="9"/>
            <w:sz w:val="36"/>
            <w:szCs w:val="36"/>
          </w:rPr>
          <w:t>Where the wild things are! Do urban green spaces with greater avian biodiversity promote more positive emotions in humans?</w:t>
        </w:r>
      </w:hyperlink>
      <w:r w:rsidR="001049F3">
        <w:rPr>
          <w:rFonts w:ascii="Source Sans Pro" w:eastAsia="Times New Roman" w:hAnsi="Source Sans Pro"/>
          <w:color w:val="000000"/>
          <w:spacing w:val="9"/>
          <w:sz w:val="36"/>
          <w:szCs w:val="36"/>
        </w:rPr>
        <w:t xml:space="preserve"> - Ross Cameron et. al (2020) </w:t>
      </w:r>
    </w:p>
    <w:p w14:paraId="2BE1CCC0" w14:textId="77777777" w:rsidR="00BF6868" w:rsidRDefault="002B60DC">
      <w:pPr>
        <w:numPr>
          <w:ilvl w:val="0"/>
          <w:numId w:val="5"/>
        </w:numPr>
        <w:spacing w:before="100" w:beforeAutospacing="1" w:after="100" w:afterAutospacing="1" w:line="480" w:lineRule="auto"/>
        <w:rPr>
          <w:rFonts w:ascii="Source Sans Pro" w:eastAsia="Times New Roman" w:hAnsi="Source Sans Pro"/>
          <w:color w:val="000000"/>
          <w:spacing w:val="9"/>
          <w:sz w:val="36"/>
          <w:szCs w:val="36"/>
        </w:rPr>
      </w:pPr>
      <w:hyperlink r:id="rId20" w:history="1">
        <w:r w:rsidR="001049F3">
          <w:rPr>
            <w:rStyle w:val="Hyperlink"/>
            <w:rFonts w:ascii="Source Sans Pro" w:eastAsia="Times New Roman" w:hAnsi="Source Sans Pro"/>
            <w:spacing w:val="9"/>
            <w:sz w:val="36"/>
            <w:szCs w:val="36"/>
          </w:rPr>
          <w:t>Video Lecture - Physiological approach to emotional fitness</w:t>
        </w:r>
      </w:hyperlink>
      <w:r w:rsidR="001049F3">
        <w:rPr>
          <w:rFonts w:ascii="Source Sans Pro" w:eastAsia="Times New Roman" w:hAnsi="Source Sans Pro"/>
          <w:color w:val="000000"/>
          <w:spacing w:val="9"/>
          <w:sz w:val="36"/>
          <w:szCs w:val="36"/>
        </w:rPr>
        <w:t xml:space="preserve"> - Vipin Gupta </w:t>
      </w:r>
    </w:p>
    <w:p w14:paraId="1078BE5D" w14:textId="77777777" w:rsidR="00BF6868" w:rsidRDefault="001049F3">
      <w:pPr>
        <w:spacing w:line="480" w:lineRule="auto"/>
        <w:rPr>
          <w:rStyle w:val="image1"/>
        </w:rPr>
      </w:pPr>
      <w:r>
        <w:rPr>
          <w:rFonts w:ascii="Source Sans Pro" w:eastAsia="Times New Roman" w:hAnsi="Source Sans Pro"/>
          <w:noProof/>
          <w:color w:val="000000"/>
          <w:spacing w:val="9"/>
          <w:sz w:val="36"/>
          <w:szCs w:val="36"/>
          <w:bdr w:val="none" w:sz="0" w:space="0" w:color="auto" w:frame="1"/>
        </w:rPr>
        <w:lastRenderedPageBreak/>
        <w:drawing>
          <wp:inline distT="0" distB="0" distL="0" distR="0" wp14:anchorId="6ECA0222" wp14:editId="56C0CBA9">
            <wp:extent cx="8890000" cy="5930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8890000" cy="5930900"/>
                    </a:xfrm>
                    <a:prstGeom prst="rect">
                      <a:avLst/>
                    </a:prstGeom>
                    <a:noFill/>
                    <a:ln>
                      <a:noFill/>
                    </a:ln>
                  </pic:spPr>
                </pic:pic>
              </a:graphicData>
            </a:graphic>
          </wp:inline>
        </w:drawing>
      </w:r>
    </w:p>
    <w:p w14:paraId="032BBCBF" w14:textId="77777777" w:rsidR="00BF6868" w:rsidRDefault="001049F3">
      <w:pPr>
        <w:pStyle w:val="Heading2"/>
      </w:pPr>
      <w:r>
        <w:rPr>
          <w:rFonts w:eastAsia="Times New Roman"/>
          <w:bdr w:val="none" w:sz="0" w:space="0" w:color="auto" w:frame="1"/>
        </w:rPr>
        <w:t>The work already happening</w:t>
      </w:r>
    </w:p>
    <w:p w14:paraId="3FF49F63" w14:textId="77777777" w:rsidR="00BF6868" w:rsidRDefault="001049F3">
      <w:pPr>
        <w:pStyle w:val="NormalWeb"/>
        <w:spacing w:line="480" w:lineRule="auto"/>
        <w:rPr>
          <w:rFonts w:ascii="Source Sans Pro" w:hAnsi="Source Sans Pro"/>
          <w:color w:val="000000"/>
          <w:spacing w:val="9"/>
          <w:sz w:val="36"/>
          <w:szCs w:val="36"/>
          <w:bdr w:val="none" w:sz="0" w:space="0" w:color="auto" w:frame="1"/>
        </w:rPr>
      </w:pPr>
      <w:r>
        <w:rPr>
          <w:rFonts w:ascii="Source Sans Pro" w:hAnsi="Source Sans Pro"/>
          <w:color w:val="000000"/>
          <w:spacing w:val="9"/>
          <w:sz w:val="36"/>
          <w:szCs w:val="36"/>
          <w:bdr w:val="none" w:sz="0" w:space="0" w:color="auto" w:frame="1"/>
        </w:rPr>
        <w:t>Here is a list of research and applied work happening in the related fields. These are the guideposts and inspirations for further investigation.</w:t>
      </w:r>
    </w:p>
    <w:p w14:paraId="2693750E" w14:textId="77777777" w:rsidR="00BF6868" w:rsidRDefault="001049F3">
      <w:pPr>
        <w:pStyle w:val="Heading3"/>
        <w:rPr>
          <w:rFonts w:eastAsia="Times New Roman"/>
          <w:bdr w:val="none" w:sz="0" w:space="0" w:color="auto" w:frame="1"/>
        </w:rPr>
      </w:pPr>
      <w:r>
        <w:rPr>
          <w:rFonts w:eastAsia="Times New Roman"/>
          <w:bdr w:val="none" w:sz="0" w:space="0" w:color="auto" w:frame="1"/>
        </w:rPr>
        <w:t>Publications</w:t>
      </w:r>
    </w:p>
    <w:p w14:paraId="01FE6DA3"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lastRenderedPageBreak/>
        <w:t xml:space="preserve">Nature Contact and Human Health: A Research Agenda - Howard Frumkin et. al - </w:t>
      </w:r>
      <w:hyperlink r:id="rId22" w:history="1">
        <w:r>
          <w:rPr>
            <w:rStyle w:val="Hyperlink"/>
            <w:rFonts w:ascii="Source Sans Pro" w:eastAsia="Times New Roman" w:hAnsi="Source Sans Pro"/>
            <w:spacing w:val="9"/>
            <w:sz w:val="36"/>
            <w:szCs w:val="36"/>
            <w:bdr w:val="none" w:sz="0" w:space="0" w:color="auto" w:frame="1"/>
          </w:rPr>
          <w:t>Link</w:t>
        </w:r>
      </w:hyperlink>
      <w:r>
        <w:rPr>
          <w:rFonts w:ascii="Source Sans Pro" w:eastAsia="Times New Roman" w:hAnsi="Source Sans Pro"/>
          <w:color w:val="000000"/>
          <w:spacing w:val="9"/>
          <w:sz w:val="36"/>
          <w:szCs w:val="36"/>
          <w:bdr w:val="none" w:sz="0" w:space="0" w:color="auto" w:frame="1"/>
        </w:rPr>
        <w:br/>
        <w:t xml:space="preserve">Nature contact may offer a range of human health benefits. Although </w:t>
      </w:r>
      <w:ins w:id="89" w:author="Admin" w:date="2021-07-27T21:14:00Z">
        <w:r w:rsidR="00EE409B">
          <w:rPr>
            <w:rFonts w:ascii="Source Sans Pro" w:eastAsia="Times New Roman" w:hAnsi="Source Sans Pro"/>
            <w:color w:val="000000"/>
            <w:spacing w:val="9"/>
            <w:sz w:val="36"/>
            <w:szCs w:val="36"/>
            <w:bdr w:val="none" w:sz="0" w:space="0" w:color="auto" w:frame="1"/>
          </w:rPr>
          <w:t>ample</w:t>
        </w:r>
      </w:ins>
      <w:del w:id="90" w:author="Admin" w:date="2021-07-27T21:14:00Z">
        <w:r w:rsidDel="00EE409B">
          <w:rPr>
            <w:rFonts w:ascii="Source Sans Pro" w:eastAsia="Times New Roman" w:hAnsi="Source Sans Pro"/>
            <w:color w:val="000000"/>
            <w:spacing w:val="9"/>
            <w:sz w:val="36"/>
            <w:szCs w:val="36"/>
            <w:bdr w:val="none" w:sz="0" w:space="0" w:color="auto" w:frame="1"/>
          </w:rPr>
          <w:delText>much</w:delText>
        </w:r>
      </w:del>
      <w:r>
        <w:rPr>
          <w:rFonts w:ascii="Source Sans Pro" w:eastAsia="Times New Roman" w:hAnsi="Source Sans Pro"/>
          <w:color w:val="000000"/>
          <w:spacing w:val="9"/>
          <w:sz w:val="36"/>
          <w:szCs w:val="36"/>
          <w:bdr w:val="none" w:sz="0" w:space="0" w:color="auto" w:frame="1"/>
        </w:rPr>
        <w:t xml:space="preserve"> evidence is already available, much remains unknown. A robust research effort, guided by a focus on key unanswered questions, has the potential to yield high-impact</w:t>
      </w:r>
      <w:ins w:id="91" w:author="Admin" w:date="2021-07-27T21:14:00Z">
        <w:r w:rsidR="00EE409B">
          <w:rPr>
            <w:rFonts w:ascii="Source Sans Pro" w:eastAsia="Times New Roman" w:hAnsi="Source Sans Pro"/>
            <w:color w:val="000000"/>
            <w:spacing w:val="9"/>
            <w:sz w:val="36"/>
            <w:szCs w:val="36"/>
            <w:bdr w:val="none" w:sz="0" w:space="0" w:color="auto" w:frame="1"/>
          </w:rPr>
          <w:t xml:space="preserve"> and</w:t>
        </w:r>
      </w:ins>
      <w:del w:id="92" w:author="Admin" w:date="2021-07-27T21:14:00Z">
        <w:r w:rsidDel="00EE409B">
          <w:rPr>
            <w:rFonts w:ascii="Source Sans Pro" w:eastAsia="Times New Roman" w:hAnsi="Source Sans Pro"/>
            <w:color w:val="000000"/>
            <w:spacing w:val="9"/>
            <w:sz w:val="36"/>
            <w:szCs w:val="36"/>
            <w:bdr w:val="none" w:sz="0" w:space="0" w:color="auto" w:frame="1"/>
          </w:rPr>
          <w:delText>,</w:delText>
        </w:r>
      </w:del>
      <w:r>
        <w:rPr>
          <w:rFonts w:ascii="Source Sans Pro" w:eastAsia="Times New Roman" w:hAnsi="Source Sans Pro"/>
          <w:color w:val="000000"/>
          <w:spacing w:val="9"/>
          <w:sz w:val="36"/>
          <w:szCs w:val="36"/>
          <w:bdr w:val="none" w:sz="0" w:space="0" w:color="auto" w:frame="1"/>
        </w:rPr>
        <w:t xml:space="preserve"> consequential public health insights. </w:t>
      </w:r>
    </w:p>
    <w:p w14:paraId="18C0A7A3"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Nature and mental health: An ecosystem service perspective - Gregory Bratman et. al - </w:t>
      </w:r>
      <w:hyperlink r:id="rId23" w:history="1">
        <w:r>
          <w:rPr>
            <w:rStyle w:val="Hyperlink"/>
            <w:rFonts w:ascii="Source Sans Pro" w:eastAsia="Times New Roman" w:hAnsi="Source Sans Pro"/>
            <w:spacing w:val="9"/>
            <w:sz w:val="36"/>
            <w:szCs w:val="36"/>
            <w:bdr w:val="none" w:sz="0" w:space="0" w:color="auto" w:frame="1"/>
          </w:rPr>
          <w:t>Link</w:t>
        </w:r>
      </w:hyperlink>
      <w:r>
        <w:rPr>
          <w:rFonts w:ascii="Source Sans Pro" w:eastAsia="Times New Roman" w:hAnsi="Source Sans Pro"/>
          <w:color w:val="000000"/>
          <w:spacing w:val="9"/>
          <w:sz w:val="36"/>
          <w:szCs w:val="36"/>
          <w:bdr w:val="none" w:sz="0" w:space="0" w:color="auto" w:frame="1"/>
        </w:rPr>
        <w:br/>
        <w:t>Here, we first provide points of consensus across the natural, social, and health sciences on the impacts of nature experience on cognitive functioning, emotional well-being</w:t>
      </w:r>
      <w:del w:id="93" w:author="Admin" w:date="2021-07-27T21:15:00Z">
        <w:r w:rsidDel="00EE409B">
          <w:rPr>
            <w:rFonts w:ascii="Source Sans Pro" w:eastAsia="Times New Roman" w:hAnsi="Source Sans Pro"/>
            <w:color w:val="000000"/>
            <w:spacing w:val="9"/>
            <w:sz w:val="36"/>
            <w:szCs w:val="36"/>
            <w:bdr w:val="none" w:sz="0" w:space="0" w:color="auto" w:frame="1"/>
          </w:rPr>
          <w:delText>,</w:delText>
        </w:r>
      </w:del>
      <w:r>
        <w:rPr>
          <w:rFonts w:ascii="Source Sans Pro" w:eastAsia="Times New Roman" w:hAnsi="Source Sans Pro"/>
          <w:color w:val="000000"/>
          <w:spacing w:val="9"/>
          <w:sz w:val="36"/>
          <w:szCs w:val="36"/>
          <w:bdr w:val="none" w:sz="0" w:space="0" w:color="auto" w:frame="1"/>
        </w:rPr>
        <w:t xml:space="preserve"> and other </w:t>
      </w:r>
      <w:r>
        <w:rPr>
          <w:rFonts w:ascii="Source Sans Pro" w:eastAsia="Times New Roman" w:hAnsi="Source Sans Pro"/>
          <w:color w:val="000000"/>
          <w:spacing w:val="9"/>
          <w:sz w:val="36"/>
          <w:szCs w:val="36"/>
          <w:bdr w:val="none" w:sz="0" w:space="0" w:color="auto" w:frame="1"/>
        </w:rPr>
        <w:lastRenderedPageBreak/>
        <w:t>dimensions of mental health. We then show how ecosystem service assessments can be expanded to include mental health</w:t>
      </w:r>
      <w:del w:id="94" w:author="Admin" w:date="2021-07-27T21:16:00Z">
        <w:r w:rsidDel="00EE409B">
          <w:rPr>
            <w:rFonts w:ascii="Source Sans Pro" w:eastAsia="Times New Roman" w:hAnsi="Source Sans Pro"/>
            <w:color w:val="000000"/>
            <w:spacing w:val="9"/>
            <w:sz w:val="36"/>
            <w:szCs w:val="36"/>
            <w:bdr w:val="none" w:sz="0" w:space="0" w:color="auto" w:frame="1"/>
          </w:rPr>
          <w:delText>,</w:delText>
        </w:r>
      </w:del>
      <w:r>
        <w:rPr>
          <w:rFonts w:ascii="Source Sans Pro" w:eastAsia="Times New Roman" w:hAnsi="Source Sans Pro"/>
          <w:color w:val="000000"/>
          <w:spacing w:val="9"/>
          <w:sz w:val="36"/>
          <w:szCs w:val="36"/>
          <w:bdr w:val="none" w:sz="0" w:space="0" w:color="auto" w:frame="1"/>
        </w:rPr>
        <w:t xml:space="preserve"> and provide a heuristic, conceptual model for doing so. </w:t>
      </w:r>
    </w:p>
    <w:p w14:paraId="31EBCC25"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The Emotional Affordances of Forest Settings: An Investigation in Boys with Extreme Behavioural Problems - Jenny Roe &amp; Peter Aspinall (2011) - </w:t>
      </w:r>
      <w:hyperlink r:id="rId24" w:history="1">
        <w:r>
          <w:rPr>
            <w:rStyle w:val="Hyperlink"/>
            <w:rFonts w:ascii="Source Sans Pro" w:eastAsia="Times New Roman" w:hAnsi="Source Sans Pro"/>
            <w:spacing w:val="9"/>
            <w:sz w:val="36"/>
            <w:szCs w:val="36"/>
            <w:bdr w:val="none" w:sz="0" w:space="0" w:color="auto" w:frame="1"/>
          </w:rPr>
          <w:t>Link</w:t>
        </w:r>
      </w:hyperlink>
    </w:p>
    <w:p w14:paraId="3E036D33"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The Psychological and Physical Effects of Forests on Human Health: A Systematic Review of Systematic Reviews and Meta-Analyses - Marita Stier-Jarmer (2021)- </w:t>
      </w:r>
      <w:hyperlink r:id="rId25" w:history="1">
        <w:r>
          <w:rPr>
            <w:rStyle w:val="Hyperlink"/>
            <w:rFonts w:ascii="Source Sans Pro" w:eastAsia="Times New Roman" w:hAnsi="Source Sans Pro"/>
            <w:spacing w:val="9"/>
            <w:sz w:val="36"/>
            <w:szCs w:val="36"/>
            <w:bdr w:val="none" w:sz="0" w:space="0" w:color="auto" w:frame="1"/>
          </w:rPr>
          <w:t>Link</w:t>
        </w:r>
      </w:hyperlink>
    </w:p>
    <w:p w14:paraId="24811B7D"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A comparative study of the physiological and psychological effects of forest bathing (Shinrin-yoku) on working age people with and without </w:t>
      </w:r>
      <w:r>
        <w:rPr>
          <w:rFonts w:ascii="Source Sans Pro" w:eastAsia="Times New Roman" w:hAnsi="Source Sans Pro"/>
          <w:color w:val="000000"/>
          <w:spacing w:val="9"/>
          <w:sz w:val="36"/>
          <w:szCs w:val="36"/>
          <w:bdr w:val="none" w:sz="0" w:space="0" w:color="auto" w:frame="1"/>
        </w:rPr>
        <w:lastRenderedPageBreak/>
        <w:t xml:space="preserve">depressive tendencies - Kensuke Norikoshi &amp; Toshio Kobayashi (2019) - </w:t>
      </w:r>
      <w:hyperlink r:id="rId26" w:history="1">
        <w:r>
          <w:rPr>
            <w:rStyle w:val="Hyperlink"/>
            <w:rFonts w:ascii="Source Sans Pro" w:eastAsia="Times New Roman" w:hAnsi="Source Sans Pro"/>
            <w:spacing w:val="9"/>
            <w:sz w:val="36"/>
            <w:szCs w:val="36"/>
            <w:bdr w:val="none" w:sz="0" w:space="0" w:color="auto" w:frame="1"/>
          </w:rPr>
          <w:t>Link</w:t>
        </w:r>
      </w:hyperlink>
    </w:p>
    <w:p w14:paraId="08085BB6"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Fostering Reasonableness: Supportive Environments for Bringing Out Our Best - Avik Basu &amp;Rachel Kaplan - </w:t>
      </w:r>
      <w:hyperlink r:id="rId27" w:history="1">
        <w:r>
          <w:rPr>
            <w:rStyle w:val="Hyperlink"/>
            <w:rFonts w:ascii="Source Sans Pro" w:eastAsia="Times New Roman" w:hAnsi="Source Sans Pro"/>
            <w:spacing w:val="9"/>
            <w:sz w:val="36"/>
            <w:szCs w:val="36"/>
            <w:bdr w:val="none" w:sz="0" w:space="0" w:color="auto" w:frame="1"/>
          </w:rPr>
          <w:t>Read Online</w:t>
        </w:r>
      </w:hyperlink>
    </w:p>
    <w:p w14:paraId="43B30BAA"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What is Health? Allostasis and the Evolution of Human Design - Peter Sterling - </w:t>
      </w:r>
      <w:hyperlink r:id="rId28" w:history="1">
        <w:r>
          <w:rPr>
            <w:rStyle w:val="Hyperlink"/>
            <w:rFonts w:ascii="Source Sans Pro" w:eastAsia="Times New Roman" w:hAnsi="Source Sans Pro"/>
            <w:spacing w:val="9"/>
            <w:sz w:val="36"/>
            <w:szCs w:val="36"/>
            <w:bdr w:val="none" w:sz="0" w:space="0" w:color="auto" w:frame="1"/>
          </w:rPr>
          <w:t>MIT Press</w:t>
        </w:r>
      </w:hyperlink>
    </w:p>
    <w:p w14:paraId="46D35B97" w14:textId="77777777" w:rsidR="00BF6868" w:rsidRDefault="001049F3">
      <w:pPr>
        <w:numPr>
          <w:ilvl w:val="0"/>
          <w:numId w:val="6"/>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International Handbook of Forest Therapy - Andreas Michalsen, Dieter Kotte, Qing Li, Won Sop Shin (2019) - </w:t>
      </w:r>
      <w:hyperlink r:id="rId29" w:history="1">
        <w:r>
          <w:rPr>
            <w:rStyle w:val="Hyperlink"/>
            <w:rFonts w:ascii="Source Sans Pro" w:eastAsia="Times New Roman" w:hAnsi="Source Sans Pro"/>
            <w:spacing w:val="9"/>
            <w:sz w:val="36"/>
            <w:szCs w:val="36"/>
            <w:bdr w:val="none" w:sz="0" w:space="0" w:color="auto" w:frame="1"/>
          </w:rPr>
          <w:t>Link</w:t>
        </w:r>
      </w:hyperlink>
    </w:p>
    <w:p w14:paraId="356D79BC" w14:textId="77777777" w:rsidR="00BF6868" w:rsidRDefault="001049F3">
      <w:pPr>
        <w:pStyle w:val="Heading3"/>
        <w:rPr>
          <w:rFonts w:eastAsia="Times New Roman"/>
          <w:bdr w:val="none" w:sz="0" w:space="0" w:color="auto" w:frame="1"/>
        </w:rPr>
      </w:pPr>
      <w:r>
        <w:rPr>
          <w:rFonts w:eastAsia="Times New Roman"/>
          <w:bdr w:val="none" w:sz="0" w:space="0" w:color="auto" w:frame="1"/>
        </w:rPr>
        <w:t>Projects</w:t>
      </w:r>
    </w:p>
    <w:p w14:paraId="43E3FEE2" w14:textId="77777777" w:rsidR="00BF6868" w:rsidRDefault="001049F3">
      <w:pPr>
        <w:numPr>
          <w:ilvl w:val="0"/>
          <w:numId w:val="7"/>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The Global Ecovillage Network (GEN) catalyzes communities for a regenerative world. GEN is a growing network of regenerative communities and initiatives that bridge cultures, countries, and </w:t>
      </w:r>
      <w:r>
        <w:rPr>
          <w:rFonts w:ascii="Source Sans Pro" w:eastAsia="Times New Roman" w:hAnsi="Source Sans Pro"/>
          <w:color w:val="000000"/>
          <w:spacing w:val="9"/>
          <w:sz w:val="36"/>
          <w:szCs w:val="36"/>
          <w:bdr w:val="none" w:sz="0" w:space="0" w:color="auto" w:frame="1"/>
        </w:rPr>
        <w:lastRenderedPageBreak/>
        <w:t xml:space="preserve">continents. </w:t>
      </w:r>
      <w:r>
        <w:rPr>
          <w:rFonts w:ascii="Source Sans Pro" w:eastAsia="Times New Roman" w:hAnsi="Source Sans Pro"/>
          <w:color w:val="000000"/>
          <w:spacing w:val="9"/>
          <w:sz w:val="36"/>
          <w:szCs w:val="36"/>
          <w:bdr w:val="none" w:sz="0" w:space="0" w:color="auto" w:frame="1"/>
        </w:rPr>
        <w:br/>
        <w:t xml:space="preserve">GEN builds bridges between policy-makers, governments, NGOs, academics, entrepreneurs, activists, community networks and ecologically-minded individuals across the globe in order to develop strategies for a global transition to resilient communities and cultures. </w:t>
      </w:r>
    </w:p>
    <w:p w14:paraId="1CB5F8EC" w14:textId="77777777" w:rsidR="00BF6868" w:rsidRDefault="002B60DC">
      <w:pPr>
        <w:numPr>
          <w:ilvl w:val="0"/>
          <w:numId w:val="7"/>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hyperlink r:id="rId30" w:history="1">
        <w:r w:rsidR="001049F3">
          <w:rPr>
            <w:rStyle w:val="Hyperlink"/>
            <w:rFonts w:ascii="Source Sans Pro" w:eastAsia="Times New Roman" w:hAnsi="Source Sans Pro"/>
            <w:spacing w:val="9"/>
            <w:sz w:val="36"/>
            <w:szCs w:val="36"/>
            <w:bdr w:val="none" w:sz="0" w:space="0" w:color="auto" w:frame="1"/>
          </w:rPr>
          <w:t>Healing Forest</w:t>
        </w:r>
      </w:hyperlink>
      <w:r w:rsidR="001049F3">
        <w:rPr>
          <w:rFonts w:ascii="Source Sans Pro" w:eastAsia="Times New Roman" w:hAnsi="Source Sans Pro"/>
          <w:color w:val="000000"/>
          <w:spacing w:val="9"/>
          <w:sz w:val="36"/>
          <w:szCs w:val="36"/>
          <w:bdr w:val="none" w:sz="0" w:space="0" w:color="auto" w:frame="1"/>
        </w:rPr>
        <w:t xml:space="preserve"> is an idea to discover and promote the healing powers of nature. Through films, nature walks, articles and activities we hope to create greater awareness about the link between us and nature. The intention is to create a small community of people who can lead healing forest walks that connect people with nature and create a healthy society as well as a healthy planet.</w:t>
      </w:r>
    </w:p>
    <w:p w14:paraId="0C1B40E4" w14:textId="77777777" w:rsidR="00BF6868" w:rsidRDefault="002B60DC">
      <w:pPr>
        <w:numPr>
          <w:ilvl w:val="0"/>
          <w:numId w:val="7"/>
        </w:numPr>
        <w:spacing w:before="100" w:beforeAutospacing="1" w:after="100" w:afterAutospacing="1" w:line="480" w:lineRule="auto"/>
        <w:rPr>
          <w:rFonts w:ascii="Source Sans Pro" w:eastAsia="Times New Roman" w:hAnsi="Source Sans Pro"/>
          <w:color w:val="000000"/>
          <w:spacing w:val="9"/>
          <w:sz w:val="36"/>
          <w:szCs w:val="36"/>
          <w:bdr w:val="none" w:sz="0" w:space="0" w:color="auto" w:frame="1"/>
        </w:rPr>
      </w:pPr>
      <w:hyperlink r:id="rId31" w:history="1">
        <w:r w:rsidR="001049F3">
          <w:rPr>
            <w:rStyle w:val="Hyperlink"/>
            <w:rFonts w:ascii="Source Sans Pro" w:eastAsia="Times New Roman" w:hAnsi="Source Sans Pro"/>
            <w:spacing w:val="9"/>
            <w:sz w:val="36"/>
            <w:szCs w:val="36"/>
            <w:bdr w:val="none" w:sz="0" w:space="0" w:color="auto" w:frame="1"/>
          </w:rPr>
          <w:t>Association of Nature and Forest Therapy Guides and Programs</w:t>
        </w:r>
      </w:hyperlink>
      <w:r w:rsidR="001049F3">
        <w:rPr>
          <w:rFonts w:ascii="Source Sans Pro" w:eastAsia="Times New Roman" w:hAnsi="Source Sans Pro"/>
          <w:color w:val="000000"/>
          <w:spacing w:val="9"/>
          <w:sz w:val="36"/>
          <w:szCs w:val="36"/>
          <w:bdr w:val="none" w:sz="0" w:space="0" w:color="auto" w:frame="1"/>
        </w:rPr>
        <w:br/>
      </w:r>
      <w:del w:id="95" w:author="Admin" w:date="2021-07-27T21:17:00Z">
        <w:r w:rsidR="001049F3" w:rsidDel="00BB4579">
          <w:rPr>
            <w:rFonts w:ascii="Source Sans Pro" w:eastAsia="Times New Roman" w:hAnsi="Source Sans Pro"/>
            <w:color w:val="000000"/>
            <w:spacing w:val="9"/>
            <w:sz w:val="36"/>
            <w:szCs w:val="36"/>
            <w:bdr w:val="none" w:sz="0" w:space="0" w:color="auto" w:frame="1"/>
          </w:rPr>
          <w:delText>We are</w:delText>
        </w:r>
      </w:del>
      <w:ins w:id="96" w:author="Admin" w:date="2021-07-27T21:17:00Z">
        <w:r w:rsidR="00BB4579">
          <w:rPr>
            <w:rFonts w:ascii="Source Sans Pro" w:eastAsia="Times New Roman" w:hAnsi="Source Sans Pro"/>
            <w:color w:val="000000"/>
            <w:spacing w:val="9"/>
            <w:sz w:val="36"/>
            <w:szCs w:val="36"/>
            <w:bdr w:val="none" w:sz="0" w:space="0" w:color="auto" w:frame="1"/>
          </w:rPr>
          <w:t>This is</w:t>
        </w:r>
      </w:ins>
      <w:r w:rsidR="001049F3">
        <w:rPr>
          <w:rFonts w:ascii="Source Sans Pro" w:eastAsia="Times New Roman" w:hAnsi="Source Sans Pro"/>
          <w:color w:val="000000"/>
          <w:spacing w:val="9"/>
          <w:sz w:val="36"/>
          <w:szCs w:val="36"/>
          <w:bdr w:val="none" w:sz="0" w:space="0" w:color="auto" w:frame="1"/>
        </w:rPr>
        <w:t xml:space="preserve"> an international community of Forest Therapy Guides who have been trained by Nature and Forest Therapy Guides and Programs. There are more than 850 </w:t>
      </w:r>
      <w:del w:id="97" w:author="Admin" w:date="2021-07-27T21:17:00Z">
        <w:r w:rsidR="001049F3" w:rsidDel="00BB4579">
          <w:rPr>
            <w:rFonts w:ascii="Source Sans Pro" w:eastAsia="Times New Roman" w:hAnsi="Source Sans Pro"/>
            <w:color w:val="000000"/>
            <w:spacing w:val="9"/>
            <w:sz w:val="36"/>
            <w:szCs w:val="36"/>
            <w:bdr w:val="none" w:sz="0" w:space="0" w:color="auto" w:frame="1"/>
          </w:rPr>
          <w:delText>of us</w:delText>
        </w:r>
      </w:del>
      <w:ins w:id="98" w:author="Admin" w:date="2021-07-27T21:17:00Z">
        <w:r w:rsidR="00BB4579">
          <w:rPr>
            <w:rFonts w:ascii="Source Sans Pro" w:eastAsia="Times New Roman" w:hAnsi="Source Sans Pro"/>
            <w:color w:val="000000"/>
            <w:spacing w:val="9"/>
            <w:sz w:val="36"/>
            <w:szCs w:val="36"/>
            <w:bdr w:val="none" w:sz="0" w:space="0" w:color="auto" w:frame="1"/>
          </w:rPr>
          <w:t>guides</w:t>
        </w:r>
      </w:ins>
      <w:r w:rsidR="001049F3">
        <w:rPr>
          <w:rFonts w:ascii="Source Sans Pro" w:eastAsia="Times New Roman" w:hAnsi="Source Sans Pro"/>
          <w:color w:val="000000"/>
          <w:spacing w:val="9"/>
          <w:sz w:val="36"/>
          <w:szCs w:val="36"/>
          <w:bdr w:val="none" w:sz="0" w:space="0" w:color="auto" w:frame="1"/>
        </w:rPr>
        <w:t xml:space="preserve"> (growing each month), in 55 countries on six continents, guiding in a dozen or more languages and in many cultures. </w:t>
      </w:r>
    </w:p>
    <w:p w14:paraId="0C95256D" w14:textId="77777777" w:rsidR="00BF6868" w:rsidRDefault="001049F3">
      <w:pPr>
        <w:pStyle w:val="Heading3"/>
        <w:rPr>
          <w:rFonts w:eastAsia="Times New Roman"/>
          <w:bdr w:val="none" w:sz="0" w:space="0" w:color="auto" w:frame="1"/>
        </w:rPr>
      </w:pPr>
      <w:r>
        <w:rPr>
          <w:rFonts w:eastAsia="Times New Roman"/>
          <w:bdr w:val="none" w:sz="0" w:space="0" w:color="auto" w:frame="1"/>
        </w:rPr>
        <w:t>Places</w:t>
      </w:r>
    </w:p>
    <w:p w14:paraId="50C97BB9" w14:textId="77777777" w:rsidR="00BF6868" w:rsidRDefault="002B60DC">
      <w:pPr>
        <w:numPr>
          <w:ilvl w:val="0"/>
          <w:numId w:val="8"/>
        </w:numPr>
        <w:spacing w:before="100" w:beforeAutospacing="1" w:after="100" w:afterAutospacing="1" w:line="480" w:lineRule="auto"/>
        <w:divId w:val="1246261863"/>
        <w:rPr>
          <w:rFonts w:ascii="Source Sans Pro" w:eastAsia="Times New Roman" w:hAnsi="Source Sans Pro"/>
          <w:color w:val="000000"/>
          <w:spacing w:val="9"/>
          <w:sz w:val="36"/>
          <w:szCs w:val="36"/>
          <w:bdr w:val="none" w:sz="0" w:space="0" w:color="auto" w:frame="1"/>
        </w:rPr>
      </w:pPr>
      <w:hyperlink r:id="rId32" w:history="1">
        <w:r w:rsidR="001049F3">
          <w:rPr>
            <w:rStyle w:val="Hyperlink"/>
            <w:rFonts w:ascii="Source Sans Pro" w:eastAsia="Times New Roman" w:hAnsi="Source Sans Pro"/>
            <w:spacing w:val="9"/>
            <w:sz w:val="36"/>
            <w:szCs w:val="36"/>
            <w:bdr w:val="none" w:sz="0" w:space="0" w:color="auto" w:frame="1"/>
          </w:rPr>
          <w:t xml:space="preserve">Sehatvan - a center for forest fitness </w:t>
        </w:r>
      </w:hyperlink>
      <w:r w:rsidR="001049F3">
        <w:rPr>
          <w:rFonts w:ascii="Source Sans Pro" w:eastAsia="Times New Roman" w:hAnsi="Source Sans Pro"/>
          <w:color w:val="000000"/>
          <w:spacing w:val="9"/>
          <w:sz w:val="36"/>
          <w:szCs w:val="36"/>
          <w:bdr w:val="none" w:sz="0" w:space="0" w:color="auto" w:frame="1"/>
        </w:rPr>
        <w:t xml:space="preserve">- Bhopal, India </w:t>
      </w:r>
      <w:r w:rsidR="001049F3">
        <w:rPr>
          <w:rFonts w:ascii="Source Sans Pro" w:eastAsia="Times New Roman" w:hAnsi="Source Sans Pro"/>
          <w:color w:val="000000"/>
          <w:spacing w:val="9"/>
          <w:sz w:val="36"/>
          <w:szCs w:val="36"/>
          <w:bdr w:val="none" w:sz="0" w:space="0" w:color="auto" w:frame="1"/>
        </w:rPr>
        <w:br/>
        <w:t xml:space="preserve">A place to experiment on mind, body, food and habitat. It hosts in-campus and online workshops and retreats for rebooting physical and emotional fitness </w:t>
      </w:r>
    </w:p>
    <w:p w14:paraId="5C9C39BA" w14:textId="77777777" w:rsidR="00BF6868" w:rsidRDefault="002B60DC">
      <w:pPr>
        <w:numPr>
          <w:ilvl w:val="0"/>
          <w:numId w:val="8"/>
        </w:numPr>
        <w:spacing w:before="100" w:beforeAutospacing="1" w:after="100" w:afterAutospacing="1" w:line="480" w:lineRule="auto"/>
        <w:divId w:val="1246261863"/>
        <w:rPr>
          <w:rFonts w:ascii="Source Sans Pro" w:eastAsia="Times New Roman" w:hAnsi="Source Sans Pro"/>
          <w:color w:val="000000"/>
          <w:spacing w:val="9"/>
          <w:sz w:val="36"/>
          <w:szCs w:val="36"/>
          <w:bdr w:val="none" w:sz="0" w:space="0" w:color="auto" w:frame="1"/>
        </w:rPr>
      </w:pPr>
      <w:hyperlink r:id="rId33" w:history="1">
        <w:r w:rsidR="001049F3">
          <w:rPr>
            <w:rStyle w:val="Hyperlink"/>
            <w:rFonts w:ascii="Source Sans Pro" w:eastAsia="Times New Roman" w:hAnsi="Source Sans Pro"/>
            <w:spacing w:val="9"/>
            <w:sz w:val="36"/>
            <w:szCs w:val="36"/>
            <w:bdr w:val="none" w:sz="0" w:space="0" w:color="auto" w:frame="1"/>
          </w:rPr>
          <w:t>Sadhana Forest</w:t>
        </w:r>
      </w:hyperlink>
      <w:r w:rsidR="001049F3">
        <w:rPr>
          <w:rFonts w:ascii="Source Sans Pro" w:eastAsia="Times New Roman" w:hAnsi="Source Sans Pro"/>
          <w:color w:val="000000"/>
          <w:spacing w:val="9"/>
          <w:sz w:val="36"/>
          <w:szCs w:val="36"/>
          <w:bdr w:val="none" w:sz="0" w:space="0" w:color="auto" w:frame="1"/>
        </w:rPr>
        <w:t xml:space="preserve"> - Auroville, India </w:t>
      </w:r>
      <w:r w:rsidR="001049F3">
        <w:rPr>
          <w:rFonts w:ascii="Source Sans Pro" w:eastAsia="Times New Roman" w:hAnsi="Source Sans Pro"/>
          <w:color w:val="000000"/>
          <w:spacing w:val="9"/>
          <w:sz w:val="36"/>
          <w:szCs w:val="36"/>
          <w:bdr w:val="none" w:sz="0" w:space="0" w:color="auto" w:frame="1"/>
        </w:rPr>
        <w:br/>
        <w:t xml:space="preserve">Sadhana Forest is a volunteer based organization focused on reforestation and food security in arid areas. We work in India, Haiti and Kenya. </w:t>
      </w:r>
    </w:p>
    <w:p w14:paraId="705F8662" w14:textId="77777777" w:rsidR="00BF6868" w:rsidRDefault="00BF6868">
      <w:pPr>
        <w:numPr>
          <w:ilvl w:val="0"/>
          <w:numId w:val="8"/>
        </w:numPr>
        <w:spacing w:before="100" w:beforeAutospacing="1" w:after="100" w:afterAutospacing="1" w:line="480" w:lineRule="auto"/>
        <w:divId w:val="1246261863"/>
        <w:rPr>
          <w:rFonts w:ascii="Source Sans Pro" w:eastAsia="Times New Roman" w:hAnsi="Source Sans Pro"/>
          <w:color w:val="000000"/>
          <w:spacing w:val="9"/>
          <w:sz w:val="36"/>
          <w:szCs w:val="36"/>
          <w:bdr w:val="none" w:sz="0" w:space="0" w:color="auto" w:frame="1"/>
        </w:rPr>
      </w:pPr>
    </w:p>
    <w:p w14:paraId="1BB35A6F" w14:textId="77777777" w:rsidR="00BF6868" w:rsidRDefault="001049F3">
      <w:pPr>
        <w:pStyle w:val="Heading2"/>
        <w:divId w:val="1246261863"/>
        <w:rPr>
          <w:rFonts w:eastAsia="Times New Roman"/>
          <w:bdr w:val="none" w:sz="0" w:space="0" w:color="auto" w:frame="1"/>
        </w:rPr>
      </w:pPr>
      <w:r>
        <w:rPr>
          <w:rFonts w:eastAsia="Times New Roman"/>
          <w:bdr w:val="none" w:sz="0" w:space="0" w:color="auto" w:frame="1"/>
        </w:rPr>
        <w:t>About Us</w:t>
      </w:r>
    </w:p>
    <w:p w14:paraId="4AA11F7A" w14:textId="77777777" w:rsidR="00BF6868" w:rsidRDefault="001049F3">
      <w:pPr>
        <w:pStyle w:val="Heading3"/>
        <w:divId w:val="1388724628"/>
        <w:rPr>
          <w:rFonts w:eastAsia="Times New Roman"/>
          <w:bdr w:val="none" w:sz="0" w:space="0" w:color="auto" w:frame="1"/>
        </w:rPr>
      </w:pPr>
      <w:r>
        <w:rPr>
          <w:rFonts w:eastAsia="Times New Roman"/>
          <w:bdr w:val="none" w:sz="0" w:space="0" w:color="auto" w:frame="1"/>
        </w:rPr>
        <w:t>Curated by:</w:t>
      </w:r>
    </w:p>
    <w:p w14:paraId="22416C48" w14:textId="77777777" w:rsidR="00BF6868" w:rsidRDefault="001049F3">
      <w:pPr>
        <w:pStyle w:val="NormalWeb"/>
        <w:spacing w:line="480" w:lineRule="auto"/>
        <w:divId w:val="1388724628"/>
        <w:rPr>
          <w:rFonts w:ascii="Source Sans Pro" w:hAnsi="Source Sans Pro"/>
          <w:color w:val="000000"/>
          <w:spacing w:val="9"/>
          <w:sz w:val="36"/>
          <w:szCs w:val="36"/>
          <w:bdr w:val="none" w:sz="0" w:space="0" w:color="auto" w:frame="1"/>
        </w:rPr>
      </w:pPr>
      <w:r>
        <w:rPr>
          <w:rStyle w:val="Strong"/>
          <w:rFonts w:ascii="Source Sans Pro" w:hAnsi="Source Sans Pro"/>
          <w:spacing w:val="9"/>
          <w:sz w:val="36"/>
          <w:szCs w:val="36"/>
          <w:bdr w:val="none" w:sz="0" w:space="0" w:color="auto" w:frame="1"/>
        </w:rPr>
        <w:t xml:space="preserve">Madhur Anand </w:t>
      </w:r>
      <w:r>
        <w:rPr>
          <w:rFonts w:ascii="Source Sans Pro" w:hAnsi="Source Sans Pro"/>
          <w:color w:val="000000"/>
          <w:spacing w:val="9"/>
          <w:sz w:val="36"/>
          <w:szCs w:val="36"/>
          <w:bdr w:val="none" w:sz="0" w:space="0" w:color="auto" w:frame="1"/>
        </w:rPr>
        <w:br/>
        <w:t xml:space="preserve">Work: Body-Mind Coach, Co-founder - Sehatvan </w:t>
      </w:r>
      <w:r>
        <w:rPr>
          <w:rFonts w:ascii="Source Sans Pro" w:hAnsi="Source Sans Pro"/>
          <w:color w:val="000000"/>
          <w:spacing w:val="9"/>
          <w:sz w:val="36"/>
          <w:szCs w:val="36"/>
          <w:bdr w:val="none" w:sz="0" w:space="0" w:color="auto" w:frame="1"/>
        </w:rPr>
        <w:br/>
        <w:t xml:space="preserve">Education: BA(Hons.) Psychology, MA - Clinical Psychology (Batch of 2022) - Indira Gandhi National Open University, India </w:t>
      </w:r>
      <w:r>
        <w:rPr>
          <w:rFonts w:ascii="Source Sans Pro" w:hAnsi="Source Sans Pro"/>
          <w:color w:val="000000"/>
          <w:spacing w:val="9"/>
          <w:sz w:val="36"/>
          <w:szCs w:val="36"/>
          <w:bdr w:val="none" w:sz="0" w:space="0" w:color="auto" w:frame="1"/>
        </w:rPr>
        <w:br/>
        <w:t xml:space="preserve">Khoji Program in Green Entreprenuership and Youth Leadership - Swaraj University </w:t>
      </w:r>
    </w:p>
    <w:p w14:paraId="42E3BB48" w14:textId="77777777" w:rsidR="00BF6868" w:rsidRDefault="001049F3">
      <w:pPr>
        <w:pStyle w:val="Heading3"/>
        <w:divId w:val="1388724628"/>
        <w:rPr>
          <w:rFonts w:eastAsia="Times New Roman"/>
          <w:bdr w:val="none" w:sz="0" w:space="0" w:color="auto" w:frame="1"/>
        </w:rPr>
      </w:pPr>
      <w:r>
        <w:rPr>
          <w:rFonts w:eastAsia="Times New Roman"/>
          <w:bdr w:val="none" w:sz="0" w:space="0" w:color="auto" w:frame="1"/>
        </w:rPr>
        <w:t>Supported by:</w:t>
      </w:r>
    </w:p>
    <w:p w14:paraId="35948AAE" w14:textId="77777777" w:rsidR="00BF6868" w:rsidRDefault="002B60DC">
      <w:pPr>
        <w:spacing w:line="480" w:lineRule="auto"/>
        <w:divId w:val="1388724628"/>
        <w:rPr>
          <w:rFonts w:ascii="Source Sans Pro" w:eastAsia="Times New Roman" w:hAnsi="Source Sans Pro"/>
          <w:color w:val="000000"/>
          <w:spacing w:val="9"/>
          <w:sz w:val="36"/>
          <w:szCs w:val="36"/>
          <w:bdr w:val="none" w:sz="0" w:space="0" w:color="auto" w:frame="1"/>
        </w:rPr>
      </w:pPr>
      <w:hyperlink r:id="rId34" w:history="1">
        <w:r w:rsidR="001049F3">
          <w:rPr>
            <w:rStyle w:val="Hyperlink"/>
            <w:rFonts w:ascii="Source Sans Pro" w:eastAsia="Times New Roman" w:hAnsi="Source Sans Pro"/>
            <w:spacing w:val="9"/>
            <w:sz w:val="36"/>
            <w:szCs w:val="36"/>
            <w:bdr w:val="none" w:sz="0" w:space="0" w:color="auto" w:frame="1"/>
          </w:rPr>
          <w:t>Sehatvan - Center for Forest Fitness</w:t>
        </w:r>
      </w:hyperlink>
      <w:r w:rsidR="001049F3">
        <w:rPr>
          <w:rFonts w:ascii="Source Sans Pro" w:eastAsia="Times New Roman" w:hAnsi="Source Sans Pro"/>
          <w:color w:val="000000"/>
          <w:spacing w:val="9"/>
          <w:sz w:val="36"/>
          <w:szCs w:val="36"/>
          <w:bdr w:val="none" w:sz="0" w:space="0" w:color="auto" w:frame="1"/>
        </w:rPr>
        <w:t xml:space="preserve"> - Bhopal, India </w:t>
      </w:r>
    </w:p>
    <w:p w14:paraId="1E9900AB" w14:textId="77777777" w:rsidR="00BF6868" w:rsidRDefault="001049F3">
      <w:pPr>
        <w:pStyle w:val="NormalWeb"/>
        <w:spacing w:line="480" w:lineRule="auto"/>
        <w:divId w:val="1388724628"/>
        <w:rPr>
          <w:rFonts w:ascii="Source Sans Pro" w:hAnsi="Source Sans Pro"/>
          <w:color w:val="000000"/>
          <w:spacing w:val="9"/>
          <w:sz w:val="36"/>
          <w:szCs w:val="36"/>
          <w:bdr w:val="none" w:sz="0" w:space="0" w:color="auto" w:frame="1"/>
        </w:rPr>
      </w:pPr>
      <w:r>
        <w:rPr>
          <w:rFonts w:ascii="Source Sans Pro" w:hAnsi="Source Sans Pro"/>
          <w:color w:val="000000"/>
          <w:spacing w:val="9"/>
          <w:sz w:val="36"/>
          <w:szCs w:val="36"/>
          <w:bdr w:val="none" w:sz="0" w:space="0" w:color="auto" w:frame="1"/>
        </w:rPr>
        <w:lastRenderedPageBreak/>
        <w:t xml:space="preserve">The project derived its name by combining an Urdu word ‘sehat’ meaning health with ‘van’, a hindi word meaning ‘forest’. The approach is guided by the Hindi word for healthy - ‘swasth’. Swasth is formed by combining two separate words ‘swa + sthit’, which mean ‘being situated in oneself’. Hence, the emotional dimension of well being/fitness has been an important element in health restoration at Sehatvan. </w:t>
      </w:r>
    </w:p>
    <w:p w14:paraId="6EBB5039" w14:textId="77777777" w:rsidR="00BF6868" w:rsidRDefault="001049F3">
      <w:pPr>
        <w:pStyle w:val="Heading2"/>
        <w:divId w:val="1246261863"/>
        <w:rPr>
          <w:rFonts w:eastAsia="Times New Roman"/>
          <w:bdr w:val="none" w:sz="0" w:space="0" w:color="auto" w:frame="1"/>
        </w:rPr>
      </w:pPr>
      <w:r>
        <w:rPr>
          <w:rFonts w:eastAsia="Times New Roman"/>
          <w:bdr w:val="none" w:sz="0" w:space="0" w:color="auto" w:frame="1"/>
        </w:rPr>
        <w:t>How to Participate?</w:t>
      </w:r>
    </w:p>
    <w:p w14:paraId="23018C13" w14:textId="77777777" w:rsidR="00BF6868" w:rsidRDefault="001049F3">
      <w:pPr>
        <w:numPr>
          <w:ilvl w:val="0"/>
          <w:numId w:val="9"/>
        </w:numPr>
        <w:spacing w:before="100" w:beforeAutospacing="1" w:after="100" w:afterAutospacing="1" w:line="480" w:lineRule="auto"/>
        <w:divId w:val="2125733273"/>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As research collaborators</w:t>
      </w:r>
    </w:p>
    <w:p w14:paraId="0D678800" w14:textId="77777777" w:rsidR="00BF6868" w:rsidRDefault="001049F3">
      <w:pPr>
        <w:numPr>
          <w:ilvl w:val="0"/>
          <w:numId w:val="9"/>
        </w:numPr>
        <w:spacing w:before="100" w:beforeAutospacing="1" w:after="100" w:afterAutospacing="1" w:line="480" w:lineRule="auto"/>
        <w:divId w:val="2125733273"/>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As health seekers</w:t>
      </w:r>
    </w:p>
    <w:p w14:paraId="57D92C55" w14:textId="77777777" w:rsidR="00BF6868" w:rsidRDefault="001049F3">
      <w:pPr>
        <w:numPr>
          <w:ilvl w:val="0"/>
          <w:numId w:val="9"/>
        </w:numPr>
        <w:spacing w:before="100" w:beforeAutospacing="1" w:after="100" w:afterAutospacing="1" w:line="480" w:lineRule="auto"/>
        <w:divId w:val="2125733273"/>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As volunteers</w:t>
      </w:r>
    </w:p>
    <w:p w14:paraId="4186ABE5" w14:textId="77777777" w:rsidR="00BF6868" w:rsidRDefault="001049F3">
      <w:pPr>
        <w:pStyle w:val="Heading2"/>
        <w:divId w:val="1246261863"/>
        <w:rPr>
          <w:rFonts w:eastAsia="Times New Roman"/>
          <w:bdr w:val="none" w:sz="0" w:space="0" w:color="auto" w:frame="1"/>
        </w:rPr>
      </w:pPr>
      <w:r>
        <w:rPr>
          <w:rFonts w:eastAsia="Times New Roman"/>
          <w:bdr w:val="none" w:sz="0" w:space="0" w:color="auto" w:frame="1"/>
        </w:rPr>
        <w:t>Get in touch</w:t>
      </w:r>
    </w:p>
    <w:p w14:paraId="667D430F" w14:textId="77777777" w:rsidR="00BF6868" w:rsidRDefault="001049F3">
      <w:pPr>
        <w:pStyle w:val="NormalWeb"/>
        <w:spacing w:line="480" w:lineRule="auto"/>
        <w:divId w:val="1411463352"/>
        <w:rPr>
          <w:rFonts w:ascii="Source Sans Pro" w:hAnsi="Source Sans Pro"/>
          <w:color w:val="000000"/>
          <w:spacing w:val="9"/>
          <w:sz w:val="36"/>
          <w:szCs w:val="36"/>
          <w:bdr w:val="none" w:sz="0" w:space="0" w:color="auto" w:frame="1"/>
        </w:rPr>
      </w:pPr>
      <w:r>
        <w:rPr>
          <w:rFonts w:ascii="Source Sans Pro" w:hAnsi="Source Sans Pro"/>
          <w:color w:val="000000"/>
          <w:spacing w:val="9"/>
          <w:sz w:val="36"/>
          <w:szCs w:val="36"/>
          <w:bdr w:val="none" w:sz="0" w:space="0" w:color="auto" w:frame="1"/>
        </w:rPr>
        <w:t xml:space="preserve">We would love to hear from you. </w:t>
      </w:r>
    </w:p>
    <w:p w14:paraId="6E82929A" w14:textId="77777777" w:rsidR="00BF6868" w:rsidRDefault="001049F3">
      <w:pPr>
        <w:pStyle w:val="z-TopofForm"/>
        <w:divId w:val="1411463352"/>
      </w:pPr>
      <w:r>
        <w:t>Top of Form</w:t>
      </w:r>
    </w:p>
    <w:p w14:paraId="223F1D53" w14:textId="77777777" w:rsidR="00BF6868" w:rsidRDefault="00BF6868">
      <w:pPr>
        <w:spacing w:line="480" w:lineRule="auto"/>
        <w:divId w:val="118648013"/>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object w:dxaOrig="225" w:dyaOrig="225" w14:anchorId="3D51E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4.5pt;height:18pt" o:ole="">
            <v:imagedata r:id="rId35" o:title=""/>
          </v:shape>
          <w:control r:id="rId36" w:name="DefaultOcxName" w:shapeid="_x0000_i1033"/>
        </w:object>
      </w:r>
    </w:p>
    <w:p w14:paraId="6A54CAE6" w14:textId="77777777" w:rsidR="00BF6868" w:rsidRDefault="00BF6868">
      <w:pPr>
        <w:spacing w:line="480" w:lineRule="auto"/>
        <w:divId w:val="289291566"/>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lastRenderedPageBreak/>
        <w:object w:dxaOrig="225" w:dyaOrig="225" w14:anchorId="0B53864D">
          <v:shape id="_x0000_i1037" type="#_x0000_t75" style="width:136.5pt;height:92.25pt" o:ole="">
            <v:imagedata r:id="rId37" o:title=""/>
          </v:shape>
          <w:control r:id="rId38" w:name="DefaultOcxName1" w:shapeid="_x0000_i1037"/>
        </w:object>
      </w:r>
    </w:p>
    <w:p w14:paraId="51F8B9E9" w14:textId="77777777" w:rsidR="00BF6868" w:rsidRDefault="001049F3">
      <w:pPr>
        <w:numPr>
          <w:ilvl w:val="0"/>
          <w:numId w:val="10"/>
        </w:numPr>
        <w:spacing w:before="100" w:beforeAutospacing="1" w:after="100" w:afterAutospacing="1" w:line="480" w:lineRule="auto"/>
        <w:textAlignment w:val="center"/>
        <w:divId w:val="2076706819"/>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w:t>
      </w:r>
    </w:p>
    <w:p w14:paraId="4E01101D" w14:textId="77777777" w:rsidR="00BF6868" w:rsidRDefault="00BF6868">
      <w:pPr>
        <w:numPr>
          <w:ilvl w:val="0"/>
          <w:numId w:val="10"/>
        </w:numPr>
        <w:spacing w:before="100" w:beforeAutospacing="1" w:after="100" w:afterAutospacing="1" w:line="480" w:lineRule="auto"/>
        <w:textAlignment w:val="center"/>
        <w:divId w:val="1411463352"/>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object w:dxaOrig="225" w:dyaOrig="225" w14:anchorId="1E53DF9D">
          <v:shape id="_x0000_i1039" type="#_x0000_t75" style="width:66.75pt;height:22.5pt" o:ole="">
            <v:imagedata r:id="rId39" o:title=""/>
          </v:shape>
          <w:control r:id="rId40" w:name="DefaultOcxName2" w:shapeid="_x0000_i1039"/>
        </w:object>
      </w:r>
    </w:p>
    <w:p w14:paraId="19D3F4AA" w14:textId="77777777" w:rsidR="00BF6868" w:rsidRDefault="001049F3">
      <w:pPr>
        <w:pStyle w:val="z-BottomofForm"/>
        <w:divId w:val="1411463352"/>
      </w:pPr>
      <w:r>
        <w:t>Bottom of Form</w:t>
      </w:r>
    </w:p>
    <w:p w14:paraId="735DE636" w14:textId="77777777" w:rsidR="00BF6868" w:rsidRDefault="001049F3">
      <w:pPr>
        <w:pStyle w:val="Heading3"/>
        <w:numPr>
          <w:ilvl w:val="0"/>
          <w:numId w:val="11"/>
        </w:numPr>
        <w:divId w:val="1246261863"/>
        <w:rPr>
          <w:rFonts w:eastAsia="Times New Roman"/>
          <w:bdr w:val="none" w:sz="0" w:space="0" w:color="auto" w:frame="1"/>
        </w:rPr>
      </w:pPr>
      <w:r>
        <w:rPr>
          <w:rFonts w:eastAsia="Times New Roman"/>
          <w:bdr w:val="none" w:sz="0" w:space="0" w:color="auto" w:frame="1"/>
        </w:rPr>
        <w:t>Email</w:t>
      </w:r>
    </w:p>
    <w:p w14:paraId="74559841" w14:textId="77777777" w:rsidR="00BF6868" w:rsidRDefault="002B60DC">
      <w:pPr>
        <w:spacing w:beforeAutospacing="1" w:afterAutospacing="1" w:line="480" w:lineRule="auto"/>
        <w:ind w:left="720"/>
        <w:divId w:val="1246261863"/>
        <w:rPr>
          <w:rFonts w:ascii="Source Sans Pro" w:eastAsia="Times New Roman" w:hAnsi="Source Sans Pro"/>
          <w:color w:val="000000"/>
          <w:spacing w:val="9"/>
          <w:sz w:val="36"/>
          <w:szCs w:val="36"/>
          <w:bdr w:val="none" w:sz="0" w:space="0" w:color="auto" w:frame="1"/>
        </w:rPr>
      </w:pPr>
      <w:hyperlink r:id="rId41" w:history="1">
        <w:r w:rsidR="001049F3">
          <w:rPr>
            <w:rStyle w:val="Hyperlink"/>
            <w:rFonts w:ascii="Source Sans Pro" w:eastAsia="Times New Roman" w:hAnsi="Source Sans Pro"/>
            <w:spacing w:val="9"/>
            <w:sz w:val="36"/>
            <w:szCs w:val="36"/>
            <w:bdr w:val="none" w:sz="0" w:space="0" w:color="auto" w:frame="1"/>
          </w:rPr>
          <w:t>madhur@moodforest.co</w:t>
        </w:r>
      </w:hyperlink>
    </w:p>
    <w:p w14:paraId="12BEF286" w14:textId="77777777" w:rsidR="00BF6868" w:rsidRDefault="001049F3">
      <w:pPr>
        <w:spacing w:line="480" w:lineRule="auto"/>
        <w:divId w:val="910965899"/>
        <w:rPr>
          <w:rFonts w:ascii="Source Sans Pro" w:eastAsia="Times New Roman" w:hAnsi="Source Sans Pro"/>
          <w:color w:val="000000"/>
          <w:spacing w:val="9"/>
          <w:sz w:val="36"/>
          <w:szCs w:val="36"/>
          <w:bdr w:val="none" w:sz="0" w:space="0" w:color="auto" w:frame="1"/>
        </w:rPr>
      </w:pPr>
      <w:r>
        <w:rPr>
          <w:rFonts w:ascii="Source Sans Pro" w:eastAsia="Times New Roman" w:hAnsi="Source Sans Pro"/>
          <w:color w:val="000000"/>
          <w:spacing w:val="9"/>
          <w:sz w:val="36"/>
          <w:szCs w:val="36"/>
          <w:bdr w:val="none" w:sz="0" w:space="0" w:color="auto" w:frame="1"/>
        </w:rPr>
        <w:t xml:space="preserve">© 2021. Madhur Anand. Copyleft. Design: </w:t>
      </w:r>
      <w:hyperlink r:id="rId42" w:history="1">
        <w:r>
          <w:rPr>
            <w:rStyle w:val="Hyperlink"/>
            <w:rFonts w:ascii="Source Sans Pro" w:eastAsia="Times New Roman" w:hAnsi="Source Sans Pro"/>
            <w:spacing w:val="9"/>
            <w:sz w:val="36"/>
            <w:szCs w:val="36"/>
            <w:bdr w:val="none" w:sz="0" w:space="0" w:color="auto" w:frame="1"/>
          </w:rPr>
          <w:t>HTML5 UP</w:t>
        </w:r>
      </w:hyperlink>
      <w:r>
        <w:rPr>
          <w:rFonts w:ascii="Source Sans Pro" w:eastAsia="Times New Roman" w:hAnsi="Source Sans Pro"/>
          <w:color w:val="000000"/>
          <w:spacing w:val="9"/>
          <w:sz w:val="36"/>
          <w:szCs w:val="36"/>
          <w:bdr w:val="none" w:sz="0" w:space="0" w:color="auto" w:frame="1"/>
        </w:rPr>
        <w:t xml:space="preserve"> Built on </w:t>
      </w:r>
      <w:hyperlink r:id="rId43" w:history="1">
        <w:r>
          <w:rPr>
            <w:rStyle w:val="Hyperlink"/>
            <w:rFonts w:ascii="Source Sans Pro" w:eastAsia="Times New Roman" w:hAnsi="Source Sans Pro"/>
            <w:spacing w:val="9"/>
            <w:sz w:val="36"/>
            <w:szCs w:val="36"/>
            <w:bdr w:val="none" w:sz="0" w:space="0" w:color="auto" w:frame="1"/>
          </w:rPr>
          <w:t>Jamstack</w:t>
        </w:r>
      </w:hyperlink>
    </w:p>
    <w:p w14:paraId="426AAA5D" w14:textId="77777777" w:rsidR="00BF6868" w:rsidRDefault="00BF6868">
      <w:pPr>
        <w:rPr>
          <w:rFonts w:eastAsia="Times New Roman"/>
        </w:rPr>
      </w:pPr>
    </w:p>
    <w:sectPr w:rsidR="00BF6868" w:rsidSect="00BF68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Admin" w:date="2021-07-27T21:02:00Z" w:initials="A">
    <w:p w14:paraId="74E3F670" w14:textId="77777777" w:rsidR="00EF3A52" w:rsidRDefault="00EF3A52">
      <w:pPr>
        <w:pStyle w:val="CommentText"/>
      </w:pPr>
      <w:r>
        <w:rPr>
          <w:rStyle w:val="CommentReference"/>
        </w:rPr>
        <w:annotationRef/>
      </w:r>
      <w:r>
        <w:t>Maybe expression of wilderness needs to be defined/ explained</w:t>
      </w:r>
    </w:p>
  </w:comment>
  <w:comment w:id="65" w:author="Admin" w:date="2021-07-27T21:08:00Z" w:initials="A">
    <w:p w14:paraId="68722CCF" w14:textId="77777777" w:rsidR="00EE409B" w:rsidRDefault="00EE409B">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E3F670" w15:done="0"/>
  <w15:commentEx w15:paraId="68722C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E3F670" w16cid:durableId="24B22234"/>
  <w16cid:commentId w16cid:paraId="68722CCF" w16cid:durableId="24B22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ont Awesome 5 Free">
    <w:charset w:val="00"/>
    <w:family w:val="auto"/>
    <w:pitch w:val="default"/>
  </w:font>
  <w:font w:name="Font Awesome 5 Brand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E9A"/>
    <w:multiLevelType w:val="multilevel"/>
    <w:tmpl w:val="C4A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54E13"/>
    <w:multiLevelType w:val="multilevel"/>
    <w:tmpl w:val="EAB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91C69"/>
    <w:multiLevelType w:val="multilevel"/>
    <w:tmpl w:val="43A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568B4"/>
    <w:multiLevelType w:val="multilevel"/>
    <w:tmpl w:val="387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95319"/>
    <w:multiLevelType w:val="multilevel"/>
    <w:tmpl w:val="5B7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A7FCB"/>
    <w:multiLevelType w:val="multilevel"/>
    <w:tmpl w:val="AC64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96241"/>
    <w:multiLevelType w:val="multilevel"/>
    <w:tmpl w:val="4DA2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D5606"/>
    <w:multiLevelType w:val="multilevel"/>
    <w:tmpl w:val="EF7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5619FB"/>
    <w:multiLevelType w:val="multilevel"/>
    <w:tmpl w:val="E5A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B0783D"/>
    <w:multiLevelType w:val="multilevel"/>
    <w:tmpl w:val="FC8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1F6B06"/>
    <w:multiLevelType w:val="multilevel"/>
    <w:tmpl w:val="159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4"/>
  </w:num>
  <w:num w:numId="5">
    <w:abstractNumId w:val="8"/>
  </w:num>
  <w:num w:numId="6">
    <w:abstractNumId w:val="1"/>
  </w:num>
  <w:num w:numId="7">
    <w:abstractNumId w:val="7"/>
  </w:num>
  <w:num w:numId="8">
    <w:abstractNumId w:val="9"/>
  </w:num>
  <w:num w:numId="9">
    <w:abstractNumId w:val="10"/>
  </w:num>
  <w:num w:numId="10">
    <w:abstractNumId w:val="3"/>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hur">
    <w15:presenceInfo w15:providerId="None" w15:userId="Madh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64AA"/>
    <w:rsid w:val="001049F3"/>
    <w:rsid w:val="00212CE2"/>
    <w:rsid w:val="002B60DC"/>
    <w:rsid w:val="0064132F"/>
    <w:rsid w:val="006D426D"/>
    <w:rsid w:val="00BB4579"/>
    <w:rsid w:val="00BD0D82"/>
    <w:rsid w:val="00BF6868"/>
    <w:rsid w:val="00DF32D3"/>
    <w:rsid w:val="00EE409B"/>
    <w:rsid w:val="00EF3A52"/>
    <w:rsid w:val="00EF41F7"/>
    <w:rsid w:val="00F064A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DCFB201"/>
  <w15:docId w15:val="{39A26EC2-0D60-4A32-ADA6-65C3EACA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68"/>
    <w:rPr>
      <w:rFonts w:eastAsiaTheme="minorEastAsia"/>
      <w:sz w:val="24"/>
      <w:szCs w:val="24"/>
    </w:rPr>
  </w:style>
  <w:style w:type="paragraph" w:styleId="Heading1">
    <w:name w:val="heading 1"/>
    <w:basedOn w:val="Normal"/>
    <w:link w:val="Heading1Char"/>
    <w:uiPriority w:val="9"/>
    <w:qFormat/>
    <w:rsid w:val="00BF6868"/>
    <w:pPr>
      <w:spacing w:before="100" w:beforeAutospacing="1" w:after="100" w:afterAutospacing="1"/>
      <w:outlineLvl w:val="0"/>
    </w:pPr>
    <w:rPr>
      <w:rFonts w:ascii="Source Sans Pro" w:hAnsi="Source Sans Pro" w:cs="Helvetica"/>
      <w:b/>
      <w:bCs/>
      <w:color w:val="000000"/>
      <w:spacing w:val="-12"/>
      <w:kern w:val="36"/>
      <w:sz w:val="48"/>
      <w:szCs w:val="48"/>
    </w:rPr>
  </w:style>
  <w:style w:type="paragraph" w:styleId="Heading2">
    <w:name w:val="heading 2"/>
    <w:basedOn w:val="Normal"/>
    <w:link w:val="Heading2Char"/>
    <w:uiPriority w:val="9"/>
    <w:qFormat/>
    <w:rsid w:val="00BF6868"/>
    <w:pPr>
      <w:spacing w:before="100" w:beforeAutospacing="1" w:after="100" w:afterAutospacing="1"/>
      <w:outlineLvl w:val="1"/>
    </w:pPr>
    <w:rPr>
      <w:rFonts w:ascii="Helvetica" w:hAnsi="Helvetica" w:cs="Helvetica"/>
      <w:b/>
      <w:bCs/>
      <w:caps/>
      <w:color w:val="000000"/>
      <w:spacing w:val="42"/>
      <w:sz w:val="36"/>
      <w:szCs w:val="36"/>
    </w:rPr>
  </w:style>
  <w:style w:type="paragraph" w:styleId="Heading3">
    <w:name w:val="heading 3"/>
    <w:basedOn w:val="Normal"/>
    <w:link w:val="Heading3Char"/>
    <w:uiPriority w:val="9"/>
    <w:qFormat/>
    <w:rsid w:val="00BF6868"/>
    <w:pPr>
      <w:spacing w:before="100" w:beforeAutospacing="1" w:after="100" w:afterAutospacing="1"/>
      <w:outlineLvl w:val="2"/>
    </w:pPr>
    <w:rPr>
      <w:rFonts w:ascii="Helvetica" w:hAnsi="Helvetica" w:cs="Helvetica"/>
      <w:b/>
      <w:bCs/>
      <w:caps/>
      <w:color w:val="000000"/>
      <w:spacing w:val="42"/>
      <w:sz w:val="27"/>
      <w:szCs w:val="27"/>
    </w:rPr>
  </w:style>
  <w:style w:type="paragraph" w:styleId="Heading4">
    <w:name w:val="heading 4"/>
    <w:basedOn w:val="Normal"/>
    <w:link w:val="Heading4Char"/>
    <w:uiPriority w:val="9"/>
    <w:qFormat/>
    <w:rsid w:val="00BF6868"/>
    <w:pPr>
      <w:spacing w:before="100" w:beforeAutospacing="1" w:after="100" w:afterAutospacing="1"/>
      <w:outlineLvl w:val="3"/>
    </w:pPr>
    <w:rPr>
      <w:rFonts w:ascii="Helvetica" w:hAnsi="Helvetica" w:cs="Helvetica"/>
      <w:b/>
      <w:bCs/>
      <w:caps/>
      <w:color w:val="000000"/>
      <w:spacing w:val="42"/>
    </w:rPr>
  </w:style>
  <w:style w:type="paragraph" w:styleId="Heading5">
    <w:name w:val="heading 5"/>
    <w:basedOn w:val="Normal"/>
    <w:link w:val="Heading5Char"/>
    <w:uiPriority w:val="9"/>
    <w:qFormat/>
    <w:rsid w:val="00BF6868"/>
    <w:pPr>
      <w:spacing w:before="100" w:beforeAutospacing="1" w:after="100" w:afterAutospacing="1"/>
      <w:outlineLvl w:val="4"/>
    </w:pPr>
    <w:rPr>
      <w:rFonts w:ascii="Helvetica" w:hAnsi="Helvetica" w:cs="Helvetica"/>
      <w:b/>
      <w:bCs/>
      <w:caps/>
      <w:color w:val="000000"/>
      <w:spacing w:val="42"/>
      <w:sz w:val="20"/>
      <w:szCs w:val="20"/>
    </w:rPr>
  </w:style>
  <w:style w:type="paragraph" w:styleId="Heading6">
    <w:name w:val="heading 6"/>
    <w:basedOn w:val="Normal"/>
    <w:link w:val="Heading6Char"/>
    <w:uiPriority w:val="9"/>
    <w:qFormat/>
    <w:rsid w:val="00BF6868"/>
    <w:pPr>
      <w:spacing w:before="100" w:beforeAutospacing="1" w:after="100" w:afterAutospacing="1"/>
      <w:outlineLvl w:val="5"/>
    </w:pPr>
    <w:rPr>
      <w:rFonts w:ascii="Helvetica" w:hAnsi="Helvetica" w:cs="Helvetica"/>
      <w:b/>
      <w:bCs/>
      <w:caps/>
      <w:color w:val="000000"/>
      <w:spacing w:val="4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6868"/>
    <w:rPr>
      <w:strike w:val="0"/>
      <w:dstrike w:val="0"/>
      <w:color w:val="000000"/>
      <w:u w:val="none"/>
      <w:effect w:val="none"/>
    </w:rPr>
  </w:style>
  <w:style w:type="character" w:styleId="FollowedHyperlink">
    <w:name w:val="FollowedHyperlink"/>
    <w:basedOn w:val="DefaultParagraphFont"/>
    <w:uiPriority w:val="99"/>
    <w:semiHidden/>
    <w:unhideWhenUsed/>
    <w:rsid w:val="00BF6868"/>
    <w:rPr>
      <w:strike w:val="0"/>
      <w:dstrike w:val="0"/>
      <w:color w:val="000000"/>
      <w:u w:val="none"/>
      <w:effect w:val="none"/>
    </w:rPr>
  </w:style>
  <w:style w:type="character" w:styleId="HTMLCode">
    <w:name w:val="HTML Code"/>
    <w:basedOn w:val="DefaultParagraphFont"/>
    <w:uiPriority w:val="99"/>
    <w:semiHidden/>
    <w:unhideWhenUsed/>
    <w:rsid w:val="00BF6868"/>
    <w:rPr>
      <w:rFonts w:ascii="Courier New" w:eastAsiaTheme="minorEastAsia" w:hAnsi="Courier New" w:cs="Courier New" w:hint="default"/>
      <w:sz w:val="20"/>
      <w:szCs w:val="20"/>
    </w:rPr>
  </w:style>
  <w:style w:type="character" w:styleId="Emphasis">
    <w:name w:val="Emphasis"/>
    <w:basedOn w:val="DefaultParagraphFont"/>
    <w:uiPriority w:val="20"/>
    <w:qFormat/>
    <w:rsid w:val="00BF6868"/>
    <w:rPr>
      <w:i/>
      <w:iCs/>
    </w:rPr>
  </w:style>
  <w:style w:type="character" w:customStyle="1" w:styleId="Heading1Char">
    <w:name w:val="Heading 1 Char"/>
    <w:basedOn w:val="DefaultParagraphFont"/>
    <w:link w:val="Heading1"/>
    <w:uiPriority w:val="9"/>
    <w:rsid w:val="00BF6868"/>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BF686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BF686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BF6868"/>
    <w:rPr>
      <w:rFonts w:asciiTheme="majorHAnsi" w:eastAsiaTheme="majorEastAsia" w:hAnsiTheme="majorHAnsi" w:cstheme="majorBidi"/>
      <w:i/>
      <w:iCs/>
      <w:color w:val="2F5496" w:themeColor="accent1" w:themeShade="BF"/>
      <w:sz w:val="24"/>
      <w:szCs w:val="21"/>
    </w:rPr>
  </w:style>
  <w:style w:type="character" w:customStyle="1" w:styleId="Heading5Char">
    <w:name w:val="Heading 5 Char"/>
    <w:basedOn w:val="DefaultParagraphFont"/>
    <w:link w:val="Heading5"/>
    <w:uiPriority w:val="9"/>
    <w:semiHidden/>
    <w:rsid w:val="00BF6868"/>
    <w:rPr>
      <w:rFonts w:asciiTheme="majorHAnsi" w:eastAsiaTheme="majorEastAsia" w:hAnsiTheme="majorHAnsi" w:cstheme="majorBidi"/>
      <w:color w:val="2F5496" w:themeColor="accent1" w:themeShade="BF"/>
      <w:sz w:val="24"/>
      <w:szCs w:val="21"/>
    </w:rPr>
  </w:style>
  <w:style w:type="character" w:customStyle="1" w:styleId="Heading6Char">
    <w:name w:val="Heading 6 Char"/>
    <w:basedOn w:val="DefaultParagraphFont"/>
    <w:link w:val="Heading6"/>
    <w:uiPriority w:val="9"/>
    <w:semiHidden/>
    <w:rsid w:val="00BF6868"/>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BF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6868"/>
    <w:rPr>
      <w:rFonts w:ascii="Consolas" w:eastAsiaTheme="minorEastAsia" w:hAnsi="Consolas" w:cs="Mangal"/>
      <w:szCs w:val="18"/>
    </w:rPr>
  </w:style>
  <w:style w:type="character" w:styleId="Strong">
    <w:name w:val="Strong"/>
    <w:basedOn w:val="DefaultParagraphFont"/>
    <w:uiPriority w:val="22"/>
    <w:qFormat/>
    <w:rsid w:val="00BF6868"/>
    <w:rPr>
      <w:b/>
      <w:bCs/>
      <w:color w:val="000000"/>
    </w:rPr>
  </w:style>
  <w:style w:type="paragraph" w:customStyle="1" w:styleId="msonormal0">
    <w:name w:val="msonormal"/>
    <w:basedOn w:val="Normal"/>
    <w:rsid w:val="00BF6868"/>
    <w:pPr>
      <w:spacing w:before="100" w:beforeAutospacing="1" w:after="100" w:afterAutospacing="1"/>
    </w:pPr>
  </w:style>
  <w:style w:type="paragraph" w:customStyle="1" w:styleId="fa">
    <w:name w:val="fa"/>
    <w:basedOn w:val="Normal"/>
    <w:rsid w:val="00BF6868"/>
    <w:pPr>
      <w:spacing w:before="100" w:beforeAutospacing="1" w:after="100" w:afterAutospacing="1"/>
    </w:pPr>
    <w:rPr>
      <w:rFonts w:ascii="Font Awesome 5 Free" w:hAnsi="Font Awesome 5 Free"/>
      <w:b/>
      <w:bCs/>
    </w:rPr>
  </w:style>
  <w:style w:type="paragraph" w:customStyle="1" w:styleId="fab">
    <w:name w:val="fab"/>
    <w:basedOn w:val="Normal"/>
    <w:rsid w:val="00BF6868"/>
    <w:pPr>
      <w:spacing w:before="100" w:beforeAutospacing="1" w:after="100" w:afterAutospacing="1"/>
    </w:pPr>
    <w:rPr>
      <w:rFonts w:ascii="Font Awesome 5 Brands" w:hAnsi="Font Awesome 5 Brands"/>
    </w:rPr>
  </w:style>
  <w:style w:type="paragraph" w:customStyle="1" w:styleId="fal">
    <w:name w:val="fal"/>
    <w:basedOn w:val="Normal"/>
    <w:rsid w:val="00BF6868"/>
    <w:pPr>
      <w:spacing w:before="100" w:beforeAutospacing="1" w:after="100" w:afterAutospacing="1"/>
    </w:pPr>
  </w:style>
  <w:style w:type="paragraph" w:customStyle="1" w:styleId="far">
    <w:name w:val="far"/>
    <w:basedOn w:val="Normal"/>
    <w:rsid w:val="00BF6868"/>
    <w:pPr>
      <w:spacing w:before="100" w:beforeAutospacing="1" w:after="100" w:afterAutospacing="1"/>
    </w:pPr>
    <w:rPr>
      <w:rFonts w:ascii="Font Awesome 5 Free" w:hAnsi="Font Awesome 5 Free"/>
    </w:rPr>
  </w:style>
  <w:style w:type="paragraph" w:customStyle="1" w:styleId="fas">
    <w:name w:val="fas"/>
    <w:basedOn w:val="Normal"/>
    <w:rsid w:val="00BF6868"/>
    <w:pPr>
      <w:spacing w:before="100" w:beforeAutospacing="1" w:after="100" w:afterAutospacing="1"/>
    </w:pPr>
    <w:rPr>
      <w:rFonts w:ascii="Font Awesome 5 Free" w:hAnsi="Font Awesome 5 Free"/>
      <w:b/>
      <w:bCs/>
    </w:rPr>
  </w:style>
  <w:style w:type="paragraph" w:customStyle="1" w:styleId="fa-lg">
    <w:name w:val="fa-lg"/>
    <w:basedOn w:val="Normal"/>
    <w:rsid w:val="00BF6868"/>
    <w:pPr>
      <w:spacing w:before="100" w:beforeAutospacing="1" w:after="100" w:afterAutospacing="1" w:line="180" w:lineRule="atLeast"/>
    </w:pPr>
    <w:rPr>
      <w:sz w:val="32"/>
      <w:szCs w:val="32"/>
    </w:rPr>
  </w:style>
  <w:style w:type="paragraph" w:customStyle="1" w:styleId="fa-xs">
    <w:name w:val="fa-xs"/>
    <w:basedOn w:val="Normal"/>
    <w:rsid w:val="00BF6868"/>
    <w:pPr>
      <w:spacing w:before="100" w:beforeAutospacing="1" w:after="100" w:afterAutospacing="1"/>
    </w:pPr>
    <w:rPr>
      <w:sz w:val="18"/>
      <w:szCs w:val="18"/>
    </w:rPr>
  </w:style>
  <w:style w:type="paragraph" w:customStyle="1" w:styleId="fa-sm">
    <w:name w:val="fa-sm"/>
    <w:basedOn w:val="Normal"/>
    <w:rsid w:val="00BF6868"/>
    <w:pPr>
      <w:spacing w:before="100" w:beforeAutospacing="1" w:after="100" w:afterAutospacing="1"/>
    </w:pPr>
    <w:rPr>
      <w:sz w:val="21"/>
      <w:szCs w:val="21"/>
    </w:rPr>
  </w:style>
  <w:style w:type="paragraph" w:customStyle="1" w:styleId="fa-1x">
    <w:name w:val="fa-1x"/>
    <w:basedOn w:val="Normal"/>
    <w:rsid w:val="00BF6868"/>
    <w:pPr>
      <w:spacing w:before="100" w:beforeAutospacing="1" w:after="100" w:afterAutospacing="1"/>
    </w:pPr>
  </w:style>
  <w:style w:type="paragraph" w:customStyle="1" w:styleId="fa-2x">
    <w:name w:val="fa-2x"/>
    <w:basedOn w:val="Normal"/>
    <w:rsid w:val="00BF6868"/>
    <w:pPr>
      <w:spacing w:before="100" w:beforeAutospacing="1" w:after="100" w:afterAutospacing="1"/>
    </w:pPr>
    <w:rPr>
      <w:sz w:val="48"/>
      <w:szCs w:val="48"/>
    </w:rPr>
  </w:style>
  <w:style w:type="paragraph" w:customStyle="1" w:styleId="fa-3x">
    <w:name w:val="fa-3x"/>
    <w:basedOn w:val="Normal"/>
    <w:rsid w:val="00BF6868"/>
    <w:pPr>
      <w:spacing w:before="100" w:beforeAutospacing="1" w:after="100" w:afterAutospacing="1"/>
    </w:pPr>
    <w:rPr>
      <w:sz w:val="72"/>
      <w:szCs w:val="72"/>
    </w:rPr>
  </w:style>
  <w:style w:type="paragraph" w:customStyle="1" w:styleId="fa-4x">
    <w:name w:val="fa-4x"/>
    <w:basedOn w:val="Normal"/>
    <w:rsid w:val="00BF6868"/>
    <w:pPr>
      <w:spacing w:before="100" w:beforeAutospacing="1" w:after="100" w:afterAutospacing="1"/>
    </w:pPr>
    <w:rPr>
      <w:sz w:val="96"/>
      <w:szCs w:val="96"/>
    </w:rPr>
  </w:style>
  <w:style w:type="paragraph" w:customStyle="1" w:styleId="fa-5x">
    <w:name w:val="fa-5x"/>
    <w:basedOn w:val="Normal"/>
    <w:rsid w:val="00BF6868"/>
    <w:pPr>
      <w:spacing w:before="100" w:beforeAutospacing="1" w:after="100" w:afterAutospacing="1"/>
    </w:pPr>
    <w:rPr>
      <w:sz w:val="120"/>
      <w:szCs w:val="120"/>
    </w:rPr>
  </w:style>
  <w:style w:type="paragraph" w:customStyle="1" w:styleId="fa-6x">
    <w:name w:val="fa-6x"/>
    <w:basedOn w:val="Normal"/>
    <w:rsid w:val="00BF6868"/>
    <w:pPr>
      <w:spacing w:before="100" w:beforeAutospacing="1" w:after="100" w:afterAutospacing="1"/>
    </w:pPr>
    <w:rPr>
      <w:sz w:val="144"/>
      <w:szCs w:val="144"/>
    </w:rPr>
  </w:style>
  <w:style w:type="paragraph" w:customStyle="1" w:styleId="fa-7x">
    <w:name w:val="fa-7x"/>
    <w:basedOn w:val="Normal"/>
    <w:rsid w:val="00BF6868"/>
    <w:pPr>
      <w:spacing w:before="100" w:beforeAutospacing="1" w:after="100" w:afterAutospacing="1"/>
    </w:pPr>
    <w:rPr>
      <w:sz w:val="168"/>
      <w:szCs w:val="168"/>
    </w:rPr>
  </w:style>
  <w:style w:type="paragraph" w:customStyle="1" w:styleId="fa-8x">
    <w:name w:val="fa-8x"/>
    <w:basedOn w:val="Normal"/>
    <w:rsid w:val="00BF6868"/>
    <w:pPr>
      <w:spacing w:before="100" w:beforeAutospacing="1" w:after="100" w:afterAutospacing="1"/>
    </w:pPr>
    <w:rPr>
      <w:sz w:val="192"/>
      <w:szCs w:val="192"/>
    </w:rPr>
  </w:style>
  <w:style w:type="paragraph" w:customStyle="1" w:styleId="fa-9x">
    <w:name w:val="fa-9x"/>
    <w:basedOn w:val="Normal"/>
    <w:rsid w:val="00BF6868"/>
    <w:pPr>
      <w:spacing w:before="100" w:beforeAutospacing="1" w:after="100" w:afterAutospacing="1"/>
    </w:pPr>
    <w:rPr>
      <w:sz w:val="216"/>
      <w:szCs w:val="216"/>
    </w:rPr>
  </w:style>
  <w:style w:type="paragraph" w:customStyle="1" w:styleId="fa-10x">
    <w:name w:val="fa-10x"/>
    <w:basedOn w:val="Normal"/>
    <w:rsid w:val="00BF6868"/>
    <w:pPr>
      <w:spacing w:before="100" w:beforeAutospacing="1" w:after="100" w:afterAutospacing="1"/>
    </w:pPr>
    <w:rPr>
      <w:sz w:val="240"/>
      <w:szCs w:val="240"/>
    </w:rPr>
  </w:style>
  <w:style w:type="paragraph" w:customStyle="1" w:styleId="fa-fw">
    <w:name w:val="fa-fw"/>
    <w:basedOn w:val="Normal"/>
    <w:rsid w:val="00BF6868"/>
    <w:pPr>
      <w:spacing w:before="100" w:beforeAutospacing="1" w:after="100" w:afterAutospacing="1"/>
      <w:jc w:val="center"/>
    </w:pPr>
  </w:style>
  <w:style w:type="paragraph" w:customStyle="1" w:styleId="fa-ul">
    <w:name w:val="fa-ul"/>
    <w:basedOn w:val="Normal"/>
    <w:rsid w:val="00BF6868"/>
    <w:pPr>
      <w:spacing w:before="100" w:beforeAutospacing="1" w:after="100" w:afterAutospacing="1"/>
      <w:ind w:left="600"/>
    </w:pPr>
  </w:style>
  <w:style w:type="paragraph" w:customStyle="1" w:styleId="fa-li">
    <w:name w:val="fa-li"/>
    <w:basedOn w:val="Normal"/>
    <w:rsid w:val="00BF6868"/>
    <w:pPr>
      <w:spacing w:before="100" w:beforeAutospacing="1" w:after="100" w:afterAutospacing="1"/>
      <w:jc w:val="center"/>
    </w:pPr>
  </w:style>
  <w:style w:type="paragraph" w:customStyle="1" w:styleId="fa-border">
    <w:name w:val="fa-border"/>
    <w:basedOn w:val="Normal"/>
    <w:rsid w:val="00BF6868"/>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rsid w:val="00BF6868"/>
    <w:pPr>
      <w:spacing w:before="100" w:beforeAutospacing="1" w:after="100" w:afterAutospacing="1" w:line="480" w:lineRule="atLeast"/>
      <w:textAlignment w:val="center"/>
    </w:pPr>
  </w:style>
  <w:style w:type="paragraph" w:customStyle="1" w:styleId="fa-stack-1x">
    <w:name w:val="fa-stack-1x"/>
    <w:basedOn w:val="Normal"/>
    <w:rsid w:val="00BF6868"/>
    <w:pPr>
      <w:spacing w:before="100" w:beforeAutospacing="1" w:after="100" w:afterAutospacing="1"/>
      <w:jc w:val="center"/>
    </w:pPr>
  </w:style>
  <w:style w:type="paragraph" w:customStyle="1" w:styleId="fa-stack-2x">
    <w:name w:val="fa-stack-2x"/>
    <w:basedOn w:val="Normal"/>
    <w:rsid w:val="00BF6868"/>
    <w:pPr>
      <w:spacing w:before="100" w:beforeAutospacing="1" w:after="100" w:afterAutospacing="1"/>
      <w:jc w:val="center"/>
    </w:pPr>
    <w:rPr>
      <w:sz w:val="48"/>
      <w:szCs w:val="48"/>
    </w:rPr>
  </w:style>
  <w:style w:type="paragraph" w:customStyle="1" w:styleId="fa-inverse">
    <w:name w:val="fa-inverse"/>
    <w:basedOn w:val="Normal"/>
    <w:rsid w:val="00BF6868"/>
    <w:pPr>
      <w:spacing w:before="100" w:beforeAutospacing="1" w:after="100" w:afterAutospacing="1"/>
    </w:pPr>
    <w:rPr>
      <w:color w:val="FFFFFF"/>
    </w:rPr>
  </w:style>
  <w:style w:type="paragraph" w:customStyle="1" w:styleId="sr-only">
    <w:name w:val="sr-only"/>
    <w:basedOn w:val="Normal"/>
    <w:rsid w:val="00BF6868"/>
    <w:pPr>
      <w:ind w:left="-15" w:right="-15"/>
    </w:pPr>
  </w:style>
  <w:style w:type="paragraph" w:customStyle="1" w:styleId="row">
    <w:name w:val="row"/>
    <w:basedOn w:val="Normal"/>
    <w:rsid w:val="00BF6868"/>
    <w:pPr>
      <w:spacing w:after="100" w:afterAutospacing="1"/>
    </w:pPr>
  </w:style>
  <w:style w:type="paragraph" w:customStyle="1" w:styleId="icon">
    <w:name w:val="icon"/>
    <w:basedOn w:val="Normal"/>
    <w:rsid w:val="00BF6868"/>
    <w:pPr>
      <w:spacing w:before="100" w:beforeAutospacing="1" w:after="100" w:afterAutospacing="1"/>
    </w:pPr>
  </w:style>
  <w:style w:type="paragraph" w:customStyle="1" w:styleId="image">
    <w:name w:val="image"/>
    <w:basedOn w:val="Normal"/>
    <w:rsid w:val="00BF6868"/>
    <w:pPr>
      <w:spacing w:before="100" w:beforeAutospacing="1" w:after="100" w:afterAutospacing="1"/>
    </w:pPr>
  </w:style>
  <w:style w:type="paragraph" w:customStyle="1" w:styleId="modal">
    <w:name w:val="modal"/>
    <w:basedOn w:val="Normal"/>
    <w:rsid w:val="00BF6868"/>
    <w:pPr>
      <w:spacing w:before="100" w:beforeAutospacing="1" w:after="100" w:afterAutospacing="1"/>
    </w:pPr>
  </w:style>
  <w:style w:type="paragraph" w:customStyle="1" w:styleId="label">
    <w:name w:val="label"/>
    <w:basedOn w:val="Normal"/>
    <w:rsid w:val="00BF6868"/>
    <w:pPr>
      <w:spacing w:before="100" w:beforeAutospacing="1" w:after="100" w:afterAutospacing="1"/>
    </w:pPr>
  </w:style>
  <w:style w:type="paragraph" w:customStyle="1" w:styleId="icon1">
    <w:name w:val="icon1"/>
    <w:basedOn w:val="Normal"/>
    <w:rsid w:val="00BF6868"/>
    <w:pPr>
      <w:spacing w:before="100" w:beforeAutospacing="1" w:after="100" w:afterAutospacing="1"/>
      <w:jc w:val="center"/>
    </w:pPr>
  </w:style>
  <w:style w:type="paragraph" w:customStyle="1" w:styleId="label1">
    <w:name w:val="label1"/>
    <w:basedOn w:val="Normal"/>
    <w:rsid w:val="00BF6868"/>
    <w:pPr>
      <w:spacing w:before="100" w:beforeAutospacing="1" w:after="100" w:afterAutospacing="1"/>
    </w:pPr>
    <w:rPr>
      <w:vanish/>
    </w:rPr>
  </w:style>
  <w:style w:type="paragraph" w:customStyle="1" w:styleId="modal1">
    <w:name w:val="modal1"/>
    <w:basedOn w:val="Normal"/>
    <w:rsid w:val="00BF6868"/>
    <w:pPr>
      <w:spacing w:before="100" w:beforeAutospacing="1" w:after="100" w:afterAutospacing="1"/>
    </w:pPr>
  </w:style>
  <w:style w:type="paragraph" w:styleId="NormalWeb">
    <w:name w:val="Normal (Web)"/>
    <w:basedOn w:val="Normal"/>
    <w:uiPriority w:val="99"/>
    <w:semiHidden/>
    <w:unhideWhenUsed/>
    <w:rsid w:val="00BF6868"/>
    <w:pPr>
      <w:spacing w:before="100" w:beforeAutospacing="1" w:after="100" w:afterAutospacing="1"/>
    </w:pPr>
  </w:style>
  <w:style w:type="character" w:customStyle="1" w:styleId="label2">
    <w:name w:val="label2"/>
    <w:basedOn w:val="DefaultParagraphFont"/>
    <w:rsid w:val="00BF6868"/>
  </w:style>
  <w:style w:type="character" w:customStyle="1" w:styleId="image1">
    <w:name w:val="image1"/>
    <w:basedOn w:val="DefaultParagraphFont"/>
    <w:rsid w:val="00BF6868"/>
    <w:rPr>
      <w:bdr w:val="none" w:sz="0" w:space="0" w:color="auto" w:frame="1"/>
    </w:rPr>
  </w:style>
  <w:style w:type="paragraph" w:styleId="z-TopofForm">
    <w:name w:val="HTML Top of Form"/>
    <w:basedOn w:val="Normal"/>
    <w:next w:val="Normal"/>
    <w:link w:val="z-TopofFormChar"/>
    <w:hidden/>
    <w:uiPriority w:val="99"/>
    <w:semiHidden/>
    <w:unhideWhenUsed/>
    <w:rsid w:val="00BF6868"/>
    <w:pPr>
      <w:pBdr>
        <w:bottom w:val="single" w:sz="6" w:space="1" w:color="auto"/>
      </w:pBdr>
      <w:jc w:val="center"/>
    </w:pPr>
    <w:rPr>
      <w:rFonts w:ascii="Arial" w:hAnsi="Arial" w:cs="Mangal"/>
      <w:vanish/>
      <w:sz w:val="16"/>
      <w:szCs w:val="14"/>
    </w:rPr>
  </w:style>
  <w:style w:type="character" w:customStyle="1" w:styleId="z-TopofFormChar">
    <w:name w:val="z-Top of Form Char"/>
    <w:basedOn w:val="DefaultParagraphFont"/>
    <w:link w:val="z-TopofForm"/>
    <w:uiPriority w:val="99"/>
    <w:semiHidden/>
    <w:rsid w:val="00BF6868"/>
    <w:rPr>
      <w:rFonts w:ascii="Arial" w:eastAsiaTheme="minorEastAsia" w:hAnsi="Arial" w:cs="Mangal"/>
      <w:vanish/>
      <w:sz w:val="16"/>
      <w:szCs w:val="14"/>
    </w:rPr>
  </w:style>
  <w:style w:type="paragraph" w:styleId="z-BottomofForm">
    <w:name w:val="HTML Bottom of Form"/>
    <w:basedOn w:val="Normal"/>
    <w:next w:val="Normal"/>
    <w:link w:val="z-BottomofFormChar"/>
    <w:hidden/>
    <w:uiPriority w:val="99"/>
    <w:semiHidden/>
    <w:unhideWhenUsed/>
    <w:rsid w:val="00BF6868"/>
    <w:pPr>
      <w:pBdr>
        <w:top w:val="single" w:sz="6" w:space="1" w:color="auto"/>
      </w:pBdr>
      <w:jc w:val="center"/>
    </w:pPr>
    <w:rPr>
      <w:rFonts w:ascii="Arial" w:hAnsi="Arial" w:cs="Mangal"/>
      <w:vanish/>
      <w:sz w:val="16"/>
      <w:szCs w:val="14"/>
    </w:rPr>
  </w:style>
  <w:style w:type="character" w:customStyle="1" w:styleId="z-BottomofFormChar">
    <w:name w:val="z-Bottom of Form Char"/>
    <w:basedOn w:val="DefaultParagraphFont"/>
    <w:link w:val="z-BottomofForm"/>
    <w:uiPriority w:val="99"/>
    <w:semiHidden/>
    <w:rsid w:val="00BF6868"/>
    <w:rPr>
      <w:rFonts w:ascii="Arial" w:eastAsiaTheme="minorEastAsia" w:hAnsi="Arial" w:cs="Mangal"/>
      <w:vanish/>
      <w:sz w:val="16"/>
      <w:szCs w:val="14"/>
    </w:rPr>
  </w:style>
  <w:style w:type="paragraph" w:styleId="BalloonText">
    <w:name w:val="Balloon Text"/>
    <w:basedOn w:val="Normal"/>
    <w:link w:val="BalloonTextChar"/>
    <w:uiPriority w:val="99"/>
    <w:semiHidden/>
    <w:unhideWhenUsed/>
    <w:rsid w:val="00EF41F7"/>
    <w:rPr>
      <w:rFonts w:ascii="Tahoma" w:hAnsi="Tahoma" w:cs="Mangal"/>
      <w:sz w:val="16"/>
      <w:szCs w:val="14"/>
    </w:rPr>
  </w:style>
  <w:style w:type="character" w:customStyle="1" w:styleId="BalloonTextChar">
    <w:name w:val="Balloon Text Char"/>
    <w:basedOn w:val="DefaultParagraphFont"/>
    <w:link w:val="BalloonText"/>
    <w:uiPriority w:val="99"/>
    <w:semiHidden/>
    <w:rsid w:val="00EF41F7"/>
    <w:rPr>
      <w:rFonts w:ascii="Tahoma" w:eastAsiaTheme="minorEastAsia" w:hAnsi="Tahoma" w:cs="Mangal"/>
      <w:sz w:val="16"/>
      <w:szCs w:val="14"/>
    </w:rPr>
  </w:style>
  <w:style w:type="character" w:styleId="CommentReference">
    <w:name w:val="annotation reference"/>
    <w:basedOn w:val="DefaultParagraphFont"/>
    <w:uiPriority w:val="99"/>
    <w:semiHidden/>
    <w:unhideWhenUsed/>
    <w:rsid w:val="00EF3A52"/>
    <w:rPr>
      <w:sz w:val="16"/>
      <w:szCs w:val="16"/>
    </w:rPr>
  </w:style>
  <w:style w:type="paragraph" w:styleId="CommentText">
    <w:name w:val="annotation text"/>
    <w:basedOn w:val="Normal"/>
    <w:link w:val="CommentTextChar"/>
    <w:uiPriority w:val="99"/>
    <w:semiHidden/>
    <w:unhideWhenUsed/>
    <w:rsid w:val="00EF3A52"/>
    <w:rPr>
      <w:rFonts w:cs="Mangal"/>
      <w:sz w:val="20"/>
      <w:szCs w:val="18"/>
    </w:rPr>
  </w:style>
  <w:style w:type="character" w:customStyle="1" w:styleId="CommentTextChar">
    <w:name w:val="Comment Text Char"/>
    <w:basedOn w:val="DefaultParagraphFont"/>
    <w:link w:val="CommentText"/>
    <w:uiPriority w:val="99"/>
    <w:semiHidden/>
    <w:rsid w:val="00EF3A52"/>
    <w:rPr>
      <w:rFonts w:eastAsiaTheme="minorEastAsia" w:cs="Mangal"/>
      <w:szCs w:val="18"/>
    </w:rPr>
  </w:style>
  <w:style w:type="paragraph" w:styleId="CommentSubject">
    <w:name w:val="annotation subject"/>
    <w:basedOn w:val="CommentText"/>
    <w:next w:val="CommentText"/>
    <w:link w:val="CommentSubjectChar"/>
    <w:uiPriority w:val="99"/>
    <w:semiHidden/>
    <w:unhideWhenUsed/>
    <w:rsid w:val="00EF3A52"/>
    <w:rPr>
      <w:b/>
      <w:bCs/>
    </w:rPr>
  </w:style>
  <w:style w:type="character" w:customStyle="1" w:styleId="CommentSubjectChar">
    <w:name w:val="Comment Subject Char"/>
    <w:basedOn w:val="CommentTextChar"/>
    <w:link w:val="CommentSubject"/>
    <w:uiPriority w:val="99"/>
    <w:semiHidden/>
    <w:rsid w:val="00EF3A52"/>
    <w:rPr>
      <w:rFonts w:eastAsiaTheme="minorEastAsia"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310">
      <w:marLeft w:val="0"/>
      <w:marRight w:val="0"/>
      <w:marTop w:val="0"/>
      <w:marBottom w:val="0"/>
      <w:divBdr>
        <w:top w:val="none" w:sz="0" w:space="0" w:color="auto"/>
        <w:left w:val="none" w:sz="0" w:space="0" w:color="auto"/>
        <w:bottom w:val="none" w:sz="0" w:space="0" w:color="auto"/>
        <w:right w:val="none" w:sz="0" w:space="0" w:color="auto"/>
      </w:divBdr>
    </w:div>
    <w:div w:id="7255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301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71018">
      <w:marLeft w:val="0"/>
      <w:marRight w:val="0"/>
      <w:marTop w:val="0"/>
      <w:marBottom w:val="0"/>
      <w:divBdr>
        <w:top w:val="none" w:sz="0" w:space="0" w:color="auto"/>
        <w:left w:val="none" w:sz="0" w:space="0" w:color="auto"/>
        <w:bottom w:val="none" w:sz="0" w:space="0" w:color="auto"/>
        <w:right w:val="none" w:sz="0" w:space="0" w:color="auto"/>
      </w:divBdr>
    </w:div>
    <w:div w:id="788012328">
      <w:marLeft w:val="0"/>
      <w:marRight w:val="0"/>
      <w:marTop w:val="0"/>
      <w:marBottom w:val="0"/>
      <w:divBdr>
        <w:top w:val="none" w:sz="0" w:space="0" w:color="auto"/>
        <w:left w:val="none" w:sz="0" w:space="0" w:color="auto"/>
        <w:bottom w:val="none" w:sz="0" w:space="0" w:color="auto"/>
        <w:right w:val="none" w:sz="0" w:space="0" w:color="auto"/>
      </w:divBdr>
    </w:div>
    <w:div w:id="1246261863">
      <w:marLeft w:val="0"/>
      <w:marRight w:val="0"/>
      <w:marTop w:val="0"/>
      <w:marBottom w:val="0"/>
      <w:divBdr>
        <w:top w:val="none" w:sz="0" w:space="0" w:color="auto"/>
        <w:left w:val="none" w:sz="0" w:space="0" w:color="auto"/>
        <w:bottom w:val="none" w:sz="0" w:space="0" w:color="auto"/>
        <w:right w:val="none" w:sz="0" w:space="0" w:color="auto"/>
      </w:divBdr>
      <w:divsChild>
        <w:div w:id="1388724628">
          <w:marLeft w:val="0"/>
          <w:marRight w:val="0"/>
          <w:marTop w:val="0"/>
          <w:marBottom w:val="0"/>
          <w:divBdr>
            <w:top w:val="none" w:sz="0" w:space="0" w:color="auto"/>
            <w:left w:val="none" w:sz="0" w:space="0" w:color="auto"/>
            <w:bottom w:val="none" w:sz="0" w:space="0" w:color="auto"/>
            <w:right w:val="none" w:sz="0" w:space="0" w:color="auto"/>
          </w:divBdr>
        </w:div>
        <w:div w:id="2125733273">
          <w:marLeft w:val="0"/>
          <w:marRight w:val="0"/>
          <w:marTop w:val="0"/>
          <w:marBottom w:val="0"/>
          <w:divBdr>
            <w:top w:val="none" w:sz="0" w:space="0" w:color="auto"/>
            <w:left w:val="none" w:sz="0" w:space="0" w:color="auto"/>
            <w:bottom w:val="none" w:sz="0" w:space="0" w:color="auto"/>
            <w:right w:val="none" w:sz="0" w:space="0" w:color="auto"/>
          </w:divBdr>
        </w:div>
        <w:div w:id="1411463352">
          <w:marLeft w:val="0"/>
          <w:marRight w:val="0"/>
          <w:marTop w:val="0"/>
          <w:marBottom w:val="0"/>
          <w:divBdr>
            <w:top w:val="none" w:sz="0" w:space="0" w:color="auto"/>
            <w:left w:val="none" w:sz="0" w:space="0" w:color="auto"/>
            <w:bottom w:val="none" w:sz="0" w:space="0" w:color="auto"/>
            <w:right w:val="none" w:sz="0" w:space="0" w:color="auto"/>
          </w:divBdr>
          <w:divsChild>
            <w:div w:id="850072728">
              <w:marLeft w:val="0"/>
              <w:marRight w:val="0"/>
              <w:marTop w:val="0"/>
              <w:marBottom w:val="0"/>
              <w:divBdr>
                <w:top w:val="none" w:sz="0" w:space="0" w:color="auto"/>
                <w:left w:val="none" w:sz="0" w:space="0" w:color="auto"/>
                <w:bottom w:val="none" w:sz="0" w:space="0" w:color="auto"/>
                <w:right w:val="none" w:sz="0" w:space="0" w:color="auto"/>
              </w:divBdr>
              <w:divsChild>
                <w:div w:id="118648013">
                  <w:marLeft w:val="0"/>
                  <w:marRight w:val="0"/>
                  <w:marTop w:val="0"/>
                  <w:marBottom w:val="0"/>
                  <w:divBdr>
                    <w:top w:val="none" w:sz="0" w:space="0" w:color="auto"/>
                    <w:left w:val="none" w:sz="0" w:space="0" w:color="auto"/>
                    <w:bottom w:val="none" w:sz="0" w:space="0" w:color="auto"/>
                    <w:right w:val="none" w:sz="0" w:space="0" w:color="auto"/>
                  </w:divBdr>
                </w:div>
                <w:div w:id="289291566">
                  <w:marLeft w:val="0"/>
                  <w:marRight w:val="0"/>
                  <w:marTop w:val="0"/>
                  <w:marBottom w:val="0"/>
                  <w:divBdr>
                    <w:top w:val="none" w:sz="0" w:space="0" w:color="auto"/>
                    <w:left w:val="none" w:sz="0" w:space="0" w:color="auto"/>
                    <w:bottom w:val="none" w:sz="0" w:space="0" w:color="auto"/>
                    <w:right w:val="none" w:sz="0" w:space="0" w:color="auto"/>
                  </w:divBdr>
                </w:div>
              </w:divsChild>
            </w:div>
            <w:div w:id="2076706819">
              <w:marLeft w:val="0"/>
              <w:marRight w:val="0"/>
              <w:marTop w:val="0"/>
              <w:marBottom w:val="0"/>
              <w:divBdr>
                <w:top w:val="none" w:sz="0" w:space="0" w:color="auto"/>
                <w:left w:val="none" w:sz="0" w:space="0" w:color="auto"/>
                <w:bottom w:val="none" w:sz="0" w:space="0" w:color="auto"/>
                <w:right w:val="none" w:sz="0" w:space="0" w:color="auto"/>
              </w:divBdr>
            </w:div>
          </w:divsChild>
        </w:div>
        <w:div w:id="910965899">
          <w:marLeft w:val="0"/>
          <w:marRight w:val="0"/>
          <w:marTop w:val="0"/>
          <w:marBottom w:val="0"/>
          <w:divBdr>
            <w:top w:val="none" w:sz="0" w:space="0" w:color="auto"/>
            <w:left w:val="none" w:sz="0" w:space="0" w:color="auto"/>
            <w:bottom w:val="none" w:sz="0" w:space="0" w:color="auto"/>
            <w:right w:val="none" w:sz="0" w:space="0" w:color="auto"/>
          </w:divBdr>
        </w:div>
      </w:divsChild>
    </w:div>
    <w:div w:id="13298667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Madhur\Documents\GitHub\mf1\images\el1.jpg" TargetMode="External"/><Relationship Id="rId18" Type="http://schemas.openxmlformats.org/officeDocument/2006/relationships/hyperlink" Target="https://link.springer.com/article/10.1007/s40806-018-0153-9" TargetMode="External"/><Relationship Id="rId26" Type="http://schemas.openxmlformats.org/officeDocument/2006/relationships/hyperlink" Target="https://www.researchgate.net/publication/333964756_A_comparative_study_of_the_physiological_and_psychological_effects_of_forest_bathing_Shinrin-yoku_on_working_age_people_with_and_without_depressive_tendencies" TargetMode="External"/><Relationship Id="rId39" Type="http://schemas.openxmlformats.org/officeDocument/2006/relationships/image" Target="media/image3.wmf"/><Relationship Id="rId21" Type="http://schemas.openxmlformats.org/officeDocument/2006/relationships/image" Target="file:///C:\Users\Madhur\Documents\GitHub\mf1\images\el-fit1.webp" TargetMode="External"/><Relationship Id="rId34" Type="http://schemas.openxmlformats.org/officeDocument/2006/relationships/hyperlink" Target="https://sehatvan.in" TargetMode="External"/><Relationship Id="rId42" Type="http://schemas.openxmlformats.org/officeDocument/2006/relationships/hyperlink" Target="https://html5up.net" TargetMode="External"/><Relationship Id="rId7" Type="http://schemas.openxmlformats.org/officeDocument/2006/relationships/image" Target="file:///C:\Users\Madhur\Documents\GitHub\mf1\images\mod1.jpg" TargetMode="External"/><Relationship Id="rId2" Type="http://schemas.openxmlformats.org/officeDocument/2006/relationships/styles" Target="styles.xml"/><Relationship Id="rId16" Type="http://schemas.openxmlformats.org/officeDocument/2006/relationships/hyperlink" Target="https://link.springer.com/chapter/10.1007/978-3-319-20568-7_4" TargetMode="External"/><Relationship Id="rId29" Type="http://schemas.openxmlformats.org/officeDocument/2006/relationships/hyperlink" Target="https://www.google.co.in/books/edition/International_Handbook_of_Forest_Therapy/a1K3DwAAQBAJ?hl=en&amp;gbpv=0&amp;kptab=overview" TargetMode="External"/><Relationship Id="rId1" Type="http://schemas.openxmlformats.org/officeDocument/2006/relationships/numbering" Target="numbering.xml"/><Relationship Id="rId6" Type="http://schemas.openxmlformats.org/officeDocument/2006/relationships/image" Target="file:///C:\Users\Madhur\Documents\GitHub\mf1\images\mfm.jpg" TargetMode="External"/><Relationship Id="rId11" Type="http://schemas.openxmlformats.org/officeDocument/2006/relationships/hyperlink" Target="https://e360.yale.edu/features/ecopsychology-how-immersion-in-nature-benefits-your-health" TargetMode="External"/><Relationship Id="rId24" Type="http://schemas.openxmlformats.org/officeDocument/2006/relationships/hyperlink" Target="https://www.tandfonline.com/doi/abs/10.1080/01426397.2010.543670" TargetMode="External"/><Relationship Id="rId32" Type="http://schemas.openxmlformats.org/officeDocument/2006/relationships/hyperlink" Target="https://sehatvan.in" TargetMode="External"/><Relationship Id="rId37" Type="http://schemas.openxmlformats.org/officeDocument/2006/relationships/image" Target="media/image2.wmf"/><Relationship Id="rId40" Type="http://schemas.openxmlformats.org/officeDocument/2006/relationships/control" Target="activeX/activeX3.xml"/><Relationship Id="rId45" Type="http://schemas.microsoft.com/office/2011/relationships/people" Target="people.xml"/><Relationship Id="rId5" Type="http://schemas.openxmlformats.org/officeDocument/2006/relationships/image" Target="file:///C:\Users\Madhur\Documents\GitHub\mf1\images\MadhurMood.jpg" TargetMode="External"/><Relationship Id="rId15" Type="http://schemas.openxmlformats.org/officeDocument/2006/relationships/hyperlink" Target="https://www.sciencedirect.com/science/article/abs/pii/S0959438819301114" TargetMode="External"/><Relationship Id="rId23" Type="http://schemas.openxmlformats.org/officeDocument/2006/relationships/hyperlink" Target="https://advances.sciencemag.org/content/5/7/eaax0903" TargetMode="External"/><Relationship Id="rId28" Type="http://schemas.openxmlformats.org/officeDocument/2006/relationships/hyperlink" Target="https://mitpress.mit.edu/books/what-health" TargetMode="External"/><Relationship Id="rId36" Type="http://schemas.openxmlformats.org/officeDocument/2006/relationships/control" Target="activeX/activeX1.xml"/><Relationship Id="rId10" Type="http://schemas.microsoft.com/office/2016/09/relationships/commentsIds" Target="commentsIds.xml"/><Relationship Id="rId19" Type="http://schemas.openxmlformats.org/officeDocument/2006/relationships/hyperlink" Target="https://link.springer.com/article/10.1007/s11252-020-00929-z" TargetMode="External"/><Relationship Id="rId31" Type="http://schemas.openxmlformats.org/officeDocument/2006/relationships/hyperlink" Target="https://www.natureandforesttherapy.or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elemental.medium.com/the-brain-and-body-prioritize-adaptation-not-balance-c64aa6bb36be" TargetMode="External"/><Relationship Id="rId22" Type="http://schemas.openxmlformats.org/officeDocument/2006/relationships/hyperlink" Target="https://www.ncbi.nlm.nih.gov/pmc/articles/PMC5744722/" TargetMode="External"/><Relationship Id="rId27" Type="http://schemas.openxmlformats.org/officeDocument/2006/relationships/hyperlink" Target="https://quod.lib.umich.edu/m/maize/13545970.0001.001/1:3/--fostering-reasonableness-supportive-environments-for?rgn=div1;view=fulltext" TargetMode="External"/><Relationship Id="rId30" Type="http://schemas.openxmlformats.org/officeDocument/2006/relationships/hyperlink" Target="https://healingforest.org/" TargetMode="External"/><Relationship Id="rId35" Type="http://schemas.openxmlformats.org/officeDocument/2006/relationships/image" Target="media/image1.wmf"/><Relationship Id="rId43" Type="http://schemas.openxmlformats.org/officeDocument/2006/relationships/hyperlink" Target="https://jamstack.org/"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www.thelancet.com/journals/lancplh/article/PIIS2542-5196(19)30215-3/fulltext" TargetMode="External"/><Relationship Id="rId17" Type="http://schemas.openxmlformats.org/officeDocument/2006/relationships/image" Target="file:///C:\Users\Madhur\Documents\GitHub\mf1\images\el-hom1.jpg" TargetMode="External"/><Relationship Id="rId25" Type="http://schemas.openxmlformats.org/officeDocument/2006/relationships/hyperlink" Target="https://www.ncbi.nlm.nih.gov/pmc/articles/PMC7918603/" TargetMode="External"/><Relationship Id="rId33" Type="http://schemas.openxmlformats.org/officeDocument/2006/relationships/hyperlink" Target="https://sadhanaforest.org" TargetMode="External"/><Relationship Id="rId38" Type="http://schemas.openxmlformats.org/officeDocument/2006/relationships/control" Target="activeX/activeX2.xml"/><Relationship Id="rId46" Type="http://schemas.openxmlformats.org/officeDocument/2006/relationships/theme" Target="theme/theme1.xml"/><Relationship Id="rId20" Type="http://schemas.openxmlformats.org/officeDocument/2006/relationships/hyperlink" Target="https://www.youtube.com/watch?v=nhX2doO1r-Y" TargetMode="External"/><Relationship Id="rId41" Type="http://schemas.openxmlformats.org/officeDocument/2006/relationships/hyperlink" Target="mailto:madhur@moodforest.c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Mood Forest</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 Forest</dc:title>
  <dc:creator>Madhur</dc:creator>
  <cp:lastModifiedBy>Madhur</cp:lastModifiedBy>
  <cp:revision>6</cp:revision>
  <dcterms:created xsi:type="dcterms:W3CDTF">2021-07-27T15:17:00Z</dcterms:created>
  <dcterms:modified xsi:type="dcterms:W3CDTF">2021-08-02T03:08:00Z</dcterms:modified>
</cp:coreProperties>
</file>